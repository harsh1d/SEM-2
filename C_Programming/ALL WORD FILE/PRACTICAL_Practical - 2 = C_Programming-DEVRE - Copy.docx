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881D" w14:textId="25B63087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825C8A">
        <w:rPr>
          <w:sz w:val="32"/>
          <w:szCs w:val="32"/>
        </w:rPr>
        <w:t>2</w:t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140138AE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TO </w:t>
      </w:r>
      <w:r w:rsidR="00C83411">
        <w:rPr>
          <w:sz w:val="28"/>
          <w:szCs w:val="28"/>
        </w:rPr>
        <w:t>CONVERT THE TEMPERATURE FROM Degree CELSI</w:t>
      </w:r>
      <w:r w:rsidR="00173940">
        <w:rPr>
          <w:sz w:val="28"/>
          <w:szCs w:val="28"/>
        </w:rPr>
        <w:t xml:space="preserve">US TO </w:t>
      </w:r>
      <w:r w:rsidR="00226AA7">
        <w:rPr>
          <w:sz w:val="28"/>
          <w:szCs w:val="28"/>
        </w:rPr>
        <w:t xml:space="preserve">Degree </w:t>
      </w:r>
      <w:proofErr w:type="gramStart"/>
      <w:r w:rsidR="00173940">
        <w:rPr>
          <w:sz w:val="28"/>
          <w:szCs w:val="28"/>
        </w:rPr>
        <w:t>FAHRENHEIT</w:t>
      </w:r>
      <w:r w:rsidR="009F2B77">
        <w:rPr>
          <w:sz w:val="28"/>
          <w:szCs w:val="28"/>
        </w:rPr>
        <w:t xml:space="preserve">  </w:t>
      </w:r>
      <w:ins w:id="0" w:author="Microsoft Word" w:date="2024-02-01T10:57:00Z">
        <w:r w:rsidR="00D405B9">
          <w:rPr>
            <w:sz w:val="28"/>
            <w:szCs w:val="28"/>
          </w:rPr>
          <w:t>[</w:t>
        </w:r>
        <w:proofErr w:type="gramEnd"/>
        <w:r w:rsidR="00D405B9">
          <w:rPr>
            <w:sz w:val="28"/>
            <w:szCs w:val="28"/>
          </w:rPr>
          <w:t>INPUT FROM USER]</w:t>
        </w:r>
      </w:ins>
    </w:p>
    <w:p w14:paraId="26DAE369" w14:textId="77777777" w:rsidR="00D405B9" w:rsidRDefault="00D405B9" w:rsidP="003B05DE">
      <w:pPr>
        <w:rPr>
          <w:sz w:val="28"/>
          <w:szCs w:val="28"/>
        </w:rPr>
      </w:pPr>
    </w:p>
    <w:p w14:paraId="60D7166F" w14:textId="34D2FE46" w:rsidR="000B4217" w:rsidRDefault="008542C3" w:rsidP="003B05DE">
      <w:r>
        <w:rPr>
          <w:sz w:val="28"/>
          <w:szCs w:val="28"/>
        </w:rPr>
        <w:t>CODE-</w:t>
      </w:r>
      <w:r w:rsidR="000B4217">
        <w:t xml:space="preserve"> </w:t>
      </w:r>
    </w:p>
    <w:p w14:paraId="1EF3378E" w14:textId="77777777" w:rsidR="00D34248" w:rsidRPr="00D34248" w:rsidRDefault="00D34248" w:rsidP="00D34248">
      <w:pPr>
        <w:rPr>
          <w:sz w:val="28"/>
          <w:szCs w:val="28"/>
        </w:rPr>
      </w:pPr>
      <w:r w:rsidRPr="00D34248">
        <w:rPr>
          <w:sz w:val="28"/>
          <w:szCs w:val="28"/>
        </w:rPr>
        <w:t>#include&lt;stdio.h&gt;</w:t>
      </w:r>
    </w:p>
    <w:p w14:paraId="73A71022" w14:textId="77777777" w:rsidR="00D34248" w:rsidRPr="00D34248" w:rsidRDefault="00D34248" w:rsidP="00D34248">
      <w:pPr>
        <w:rPr>
          <w:sz w:val="28"/>
          <w:szCs w:val="28"/>
        </w:rPr>
      </w:pPr>
      <w:r w:rsidRPr="00D34248">
        <w:rPr>
          <w:sz w:val="28"/>
          <w:szCs w:val="28"/>
        </w:rPr>
        <w:t xml:space="preserve">void </w:t>
      </w:r>
      <w:proofErr w:type="gramStart"/>
      <w:r w:rsidRPr="00D34248">
        <w:rPr>
          <w:sz w:val="28"/>
          <w:szCs w:val="28"/>
        </w:rPr>
        <w:t>main(</w:t>
      </w:r>
      <w:proofErr w:type="gramEnd"/>
      <w:r w:rsidRPr="00D34248">
        <w:rPr>
          <w:sz w:val="28"/>
          <w:szCs w:val="28"/>
        </w:rPr>
        <w:t>)</w:t>
      </w:r>
    </w:p>
    <w:p w14:paraId="6B22E87A" w14:textId="77777777" w:rsidR="00D34248" w:rsidRPr="00D34248" w:rsidRDefault="00D34248" w:rsidP="00D34248">
      <w:pPr>
        <w:rPr>
          <w:sz w:val="28"/>
          <w:szCs w:val="28"/>
        </w:rPr>
      </w:pPr>
      <w:r w:rsidRPr="00D34248">
        <w:rPr>
          <w:sz w:val="28"/>
          <w:szCs w:val="28"/>
        </w:rPr>
        <w:t>{</w:t>
      </w:r>
    </w:p>
    <w:p w14:paraId="353D818A" w14:textId="77777777" w:rsidR="00D34248" w:rsidRPr="00D34248" w:rsidRDefault="00D34248" w:rsidP="00D34248">
      <w:pPr>
        <w:rPr>
          <w:sz w:val="28"/>
          <w:szCs w:val="28"/>
        </w:rPr>
      </w:pPr>
      <w:r w:rsidRPr="00D34248">
        <w:rPr>
          <w:sz w:val="28"/>
          <w:szCs w:val="28"/>
        </w:rPr>
        <w:t xml:space="preserve">    </w:t>
      </w:r>
      <w:proofErr w:type="spellStart"/>
      <w:proofErr w:type="gramStart"/>
      <w:r w:rsidRPr="00D34248">
        <w:rPr>
          <w:sz w:val="28"/>
          <w:szCs w:val="28"/>
        </w:rPr>
        <w:t>printf</w:t>
      </w:r>
      <w:proofErr w:type="spellEnd"/>
      <w:r w:rsidRPr="00D34248">
        <w:rPr>
          <w:sz w:val="28"/>
          <w:szCs w:val="28"/>
        </w:rPr>
        <w:t>(</w:t>
      </w:r>
      <w:proofErr w:type="gramEnd"/>
      <w:r w:rsidRPr="00D34248">
        <w:rPr>
          <w:sz w:val="28"/>
          <w:szCs w:val="28"/>
        </w:rPr>
        <w:t>"\n HARSH D \n");</w:t>
      </w:r>
    </w:p>
    <w:p w14:paraId="139F504B" w14:textId="77777777" w:rsidR="00D34248" w:rsidRPr="00D34248" w:rsidRDefault="00D34248" w:rsidP="00D34248">
      <w:pPr>
        <w:rPr>
          <w:sz w:val="28"/>
          <w:szCs w:val="28"/>
        </w:rPr>
      </w:pPr>
      <w:r w:rsidRPr="00D34248">
        <w:rPr>
          <w:sz w:val="28"/>
          <w:szCs w:val="28"/>
        </w:rPr>
        <w:t xml:space="preserve">    int a;</w:t>
      </w:r>
    </w:p>
    <w:p w14:paraId="61D819D2" w14:textId="77777777" w:rsidR="00D34248" w:rsidRPr="00D34248" w:rsidRDefault="00D34248" w:rsidP="00D34248">
      <w:pPr>
        <w:rPr>
          <w:sz w:val="28"/>
          <w:szCs w:val="28"/>
        </w:rPr>
      </w:pPr>
      <w:r w:rsidRPr="00D34248">
        <w:rPr>
          <w:sz w:val="28"/>
          <w:szCs w:val="28"/>
        </w:rPr>
        <w:t xml:space="preserve">    </w:t>
      </w:r>
      <w:proofErr w:type="spellStart"/>
      <w:proofErr w:type="gramStart"/>
      <w:r w:rsidRPr="00D34248">
        <w:rPr>
          <w:sz w:val="28"/>
          <w:szCs w:val="28"/>
        </w:rPr>
        <w:t>printf</w:t>
      </w:r>
      <w:proofErr w:type="spellEnd"/>
      <w:r w:rsidRPr="00D34248">
        <w:rPr>
          <w:sz w:val="28"/>
          <w:szCs w:val="28"/>
        </w:rPr>
        <w:t>(</w:t>
      </w:r>
      <w:proofErr w:type="gramEnd"/>
      <w:r w:rsidRPr="00D34248">
        <w:rPr>
          <w:sz w:val="28"/>
          <w:szCs w:val="28"/>
        </w:rPr>
        <w:t>"Enter Temperature in Celsius = ");</w:t>
      </w:r>
    </w:p>
    <w:p w14:paraId="3A637F8E" w14:textId="77777777" w:rsidR="00D34248" w:rsidRPr="00D34248" w:rsidRDefault="00D34248" w:rsidP="00D34248">
      <w:pPr>
        <w:rPr>
          <w:sz w:val="28"/>
          <w:szCs w:val="28"/>
        </w:rPr>
      </w:pPr>
      <w:r w:rsidRPr="00D34248">
        <w:rPr>
          <w:sz w:val="28"/>
          <w:szCs w:val="28"/>
        </w:rPr>
        <w:t xml:space="preserve">    </w:t>
      </w:r>
      <w:proofErr w:type="spellStart"/>
      <w:r w:rsidRPr="00D34248">
        <w:rPr>
          <w:sz w:val="28"/>
          <w:szCs w:val="28"/>
        </w:rPr>
        <w:t>scanf</w:t>
      </w:r>
      <w:proofErr w:type="spellEnd"/>
      <w:r w:rsidRPr="00D34248">
        <w:rPr>
          <w:sz w:val="28"/>
          <w:szCs w:val="28"/>
        </w:rPr>
        <w:t>("%</w:t>
      </w:r>
      <w:proofErr w:type="spellStart"/>
      <w:r w:rsidRPr="00D34248">
        <w:rPr>
          <w:sz w:val="28"/>
          <w:szCs w:val="28"/>
        </w:rPr>
        <w:t>d</w:t>
      </w:r>
      <w:proofErr w:type="gramStart"/>
      <w:r w:rsidRPr="00D34248">
        <w:rPr>
          <w:sz w:val="28"/>
          <w:szCs w:val="28"/>
        </w:rPr>
        <w:t>",&amp;</w:t>
      </w:r>
      <w:proofErr w:type="gramEnd"/>
      <w:r w:rsidRPr="00D34248">
        <w:rPr>
          <w:sz w:val="28"/>
          <w:szCs w:val="28"/>
        </w:rPr>
        <w:t>a</w:t>
      </w:r>
      <w:proofErr w:type="spellEnd"/>
      <w:r w:rsidRPr="00D34248">
        <w:rPr>
          <w:sz w:val="28"/>
          <w:szCs w:val="28"/>
        </w:rPr>
        <w:t>);</w:t>
      </w:r>
    </w:p>
    <w:p w14:paraId="16214481" w14:textId="77777777" w:rsidR="00D34248" w:rsidRPr="00D34248" w:rsidRDefault="00D34248" w:rsidP="00D34248">
      <w:pPr>
        <w:rPr>
          <w:sz w:val="28"/>
          <w:szCs w:val="28"/>
        </w:rPr>
      </w:pPr>
    </w:p>
    <w:p w14:paraId="154DBB25" w14:textId="77777777" w:rsidR="00D34248" w:rsidRPr="00D34248" w:rsidRDefault="00D34248" w:rsidP="00D34248">
      <w:pPr>
        <w:rPr>
          <w:sz w:val="28"/>
          <w:szCs w:val="28"/>
        </w:rPr>
      </w:pPr>
      <w:r w:rsidRPr="00D34248">
        <w:rPr>
          <w:sz w:val="28"/>
          <w:szCs w:val="28"/>
        </w:rPr>
        <w:t xml:space="preserve">    float </w:t>
      </w:r>
      <w:proofErr w:type="spellStart"/>
      <w:r w:rsidRPr="00D34248">
        <w:rPr>
          <w:sz w:val="28"/>
          <w:szCs w:val="28"/>
        </w:rPr>
        <w:t>fahrenheit</w:t>
      </w:r>
      <w:proofErr w:type="spellEnd"/>
      <w:r w:rsidRPr="00D34248">
        <w:rPr>
          <w:sz w:val="28"/>
          <w:szCs w:val="28"/>
        </w:rPr>
        <w:t xml:space="preserve"> = (a * 9.0 / 5.0) + 32.0;</w:t>
      </w:r>
    </w:p>
    <w:p w14:paraId="62112958" w14:textId="77777777" w:rsidR="00D34248" w:rsidRPr="00D34248" w:rsidRDefault="00D34248" w:rsidP="00D34248">
      <w:pPr>
        <w:rPr>
          <w:sz w:val="28"/>
          <w:szCs w:val="28"/>
        </w:rPr>
      </w:pPr>
      <w:r w:rsidRPr="00D34248">
        <w:rPr>
          <w:sz w:val="28"/>
          <w:szCs w:val="28"/>
        </w:rPr>
        <w:t xml:space="preserve">    </w:t>
      </w:r>
      <w:proofErr w:type="spellStart"/>
      <w:proofErr w:type="gramStart"/>
      <w:r w:rsidRPr="00D34248">
        <w:rPr>
          <w:sz w:val="28"/>
          <w:szCs w:val="28"/>
        </w:rPr>
        <w:t>printf</w:t>
      </w:r>
      <w:proofErr w:type="spellEnd"/>
      <w:r w:rsidRPr="00D34248">
        <w:rPr>
          <w:sz w:val="28"/>
          <w:szCs w:val="28"/>
        </w:rPr>
        <w:t>(</w:t>
      </w:r>
      <w:proofErr w:type="gramEnd"/>
      <w:r w:rsidRPr="00D34248">
        <w:rPr>
          <w:sz w:val="28"/>
          <w:szCs w:val="28"/>
        </w:rPr>
        <w:t>"Temperature In Fahrenheit = %f",</w:t>
      </w:r>
      <w:proofErr w:type="spellStart"/>
      <w:r w:rsidRPr="00D34248">
        <w:rPr>
          <w:sz w:val="28"/>
          <w:szCs w:val="28"/>
        </w:rPr>
        <w:t>fahrenheit</w:t>
      </w:r>
      <w:proofErr w:type="spellEnd"/>
      <w:r w:rsidRPr="00D34248">
        <w:rPr>
          <w:sz w:val="28"/>
          <w:szCs w:val="28"/>
        </w:rPr>
        <w:t>);</w:t>
      </w:r>
    </w:p>
    <w:p w14:paraId="7584C293" w14:textId="476C09EF" w:rsidR="00D34248" w:rsidRDefault="00D34248" w:rsidP="00D34248">
      <w:pPr>
        <w:rPr>
          <w:sz w:val="28"/>
          <w:szCs w:val="28"/>
        </w:rPr>
      </w:pPr>
      <w:r w:rsidRPr="00D34248">
        <w:rPr>
          <w:sz w:val="28"/>
          <w:szCs w:val="28"/>
        </w:rPr>
        <w:t>}</w:t>
      </w:r>
    </w:p>
    <w:p w14:paraId="164C4437" w14:textId="1F8F543E" w:rsidR="00D34248" w:rsidRDefault="00D34248" w:rsidP="00D3424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18D30F8A" w14:textId="44CB6E43" w:rsidR="00C63F21" w:rsidRDefault="00C63F21" w:rsidP="00D34248">
      <w:pPr>
        <w:rPr>
          <w:sz w:val="28"/>
          <w:szCs w:val="28"/>
        </w:rPr>
      </w:pPr>
      <w:r w:rsidRPr="00C63F21">
        <w:rPr>
          <w:noProof/>
          <w:sz w:val="28"/>
          <w:szCs w:val="28"/>
        </w:rPr>
        <w:drawing>
          <wp:inline distT="0" distB="0" distL="0" distR="0" wp14:anchorId="4B51EBDD" wp14:editId="4CACFFEB">
            <wp:extent cx="4953429" cy="1036410"/>
            <wp:effectExtent l="0" t="0" r="0" b="0"/>
            <wp:docPr id="211275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54825" name=""/>
                    <pic:cNvPicPr/>
                  </pic:nvPicPr>
                  <pic:blipFill>
                    <a:blip r:embed="rId6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22C3" w14:textId="77777777" w:rsidR="00C63F21" w:rsidRDefault="00C63F21" w:rsidP="00D34248">
      <w:pPr>
        <w:rPr>
          <w:sz w:val="28"/>
          <w:szCs w:val="28"/>
        </w:rPr>
      </w:pPr>
    </w:p>
    <w:p w14:paraId="59186768" w14:textId="77777777" w:rsidR="00C63F21" w:rsidRDefault="00C63F21" w:rsidP="00D34248">
      <w:pPr>
        <w:rPr>
          <w:sz w:val="28"/>
          <w:szCs w:val="28"/>
        </w:rPr>
      </w:pPr>
    </w:p>
    <w:p w14:paraId="7D2702F1" w14:textId="77777777" w:rsidR="00C63F21" w:rsidRDefault="00C63F21" w:rsidP="00D34248">
      <w:pPr>
        <w:rPr>
          <w:sz w:val="28"/>
          <w:szCs w:val="28"/>
        </w:rPr>
      </w:pPr>
    </w:p>
    <w:p w14:paraId="51D1D6A9" w14:textId="77777777" w:rsidR="00C63F21" w:rsidRDefault="00C63F21" w:rsidP="00D34248">
      <w:pPr>
        <w:rPr>
          <w:sz w:val="28"/>
          <w:szCs w:val="28"/>
        </w:rPr>
      </w:pPr>
    </w:p>
    <w:p w14:paraId="61499DAB" w14:textId="0ABB6E72" w:rsidR="00626EB6" w:rsidRDefault="00626EB6" w:rsidP="00626EB6">
      <w:pPr>
        <w:rPr>
          <w:sz w:val="28"/>
          <w:szCs w:val="28"/>
        </w:rPr>
      </w:pPr>
    </w:p>
    <w:p w14:paraId="0FB03EFE" w14:textId="77777777" w:rsidR="002B7544" w:rsidRPr="00050A3C" w:rsidRDefault="002B7544" w:rsidP="00626EB6">
      <w:pPr>
        <w:rPr>
          <w:sz w:val="28"/>
          <w:szCs w:val="28"/>
          <w:u w:val="single"/>
        </w:rPr>
      </w:pPr>
    </w:p>
    <w:p w14:paraId="60329863" w14:textId="7F91C27B" w:rsidR="00626EB6" w:rsidRDefault="00626EB6" w:rsidP="00626EB6">
      <w:pPr>
        <w:rPr>
          <w:sz w:val="28"/>
          <w:szCs w:val="28"/>
        </w:rPr>
      </w:pPr>
      <w:r>
        <w:rPr>
          <w:sz w:val="28"/>
          <w:szCs w:val="28"/>
        </w:rPr>
        <w:t xml:space="preserve">AIM- TO CONVERT THE TEMPERATURE FROM Degree </w:t>
      </w:r>
      <w:r w:rsidR="001C4E00">
        <w:rPr>
          <w:sz w:val="28"/>
          <w:szCs w:val="28"/>
        </w:rPr>
        <w:t>FAHRENHEIT</w:t>
      </w:r>
      <w:r>
        <w:rPr>
          <w:sz w:val="28"/>
          <w:szCs w:val="28"/>
        </w:rPr>
        <w:t xml:space="preserve"> TO Degree </w:t>
      </w:r>
      <w:proofErr w:type="gramStart"/>
      <w:r w:rsidR="001C4E00">
        <w:rPr>
          <w:sz w:val="28"/>
          <w:szCs w:val="28"/>
        </w:rPr>
        <w:t>CELSIUS</w:t>
      </w:r>
      <w:r>
        <w:rPr>
          <w:sz w:val="28"/>
          <w:szCs w:val="28"/>
        </w:rPr>
        <w:t xml:space="preserve">  </w:t>
      </w:r>
      <w:ins w:id="1" w:author="Microsoft Word" w:date="2024-02-01T10:57:00Z">
        <w:r>
          <w:rPr>
            <w:sz w:val="28"/>
            <w:szCs w:val="28"/>
          </w:rPr>
          <w:t>[</w:t>
        </w:r>
        <w:proofErr w:type="gramEnd"/>
        <w:r>
          <w:rPr>
            <w:sz w:val="28"/>
            <w:szCs w:val="28"/>
          </w:rPr>
          <w:t>INPUT FROM USER]</w:t>
        </w:r>
      </w:ins>
    </w:p>
    <w:p w14:paraId="100D040E" w14:textId="77777777" w:rsidR="00626EB6" w:rsidRDefault="00626EB6" w:rsidP="00626EB6">
      <w:pPr>
        <w:rPr>
          <w:sz w:val="28"/>
          <w:szCs w:val="28"/>
        </w:rPr>
      </w:pPr>
    </w:p>
    <w:p w14:paraId="48402EA0" w14:textId="5300664D" w:rsidR="00626EB6" w:rsidRDefault="00626EB6" w:rsidP="00626EB6">
      <w:pPr>
        <w:rPr>
          <w:sz w:val="28"/>
          <w:szCs w:val="28"/>
        </w:rPr>
      </w:pPr>
      <w:r>
        <w:rPr>
          <w:sz w:val="28"/>
          <w:szCs w:val="28"/>
        </w:rPr>
        <w:t>CODE</w:t>
      </w:r>
      <w:r w:rsidR="001C4E00">
        <w:rPr>
          <w:sz w:val="28"/>
          <w:szCs w:val="28"/>
        </w:rPr>
        <w:t>-</w:t>
      </w:r>
      <w:r w:rsidR="008E64C5">
        <w:rPr>
          <w:sz w:val="28"/>
          <w:szCs w:val="28"/>
        </w:rPr>
        <w:t xml:space="preserve">                                                                           </w:t>
      </w:r>
    </w:p>
    <w:p w14:paraId="44FAC81C" w14:textId="77777777" w:rsidR="00D61FAF" w:rsidRPr="00D61FAF" w:rsidRDefault="00D61FAF" w:rsidP="00D61FAF">
      <w:pPr>
        <w:rPr>
          <w:sz w:val="28"/>
          <w:szCs w:val="28"/>
        </w:rPr>
      </w:pPr>
      <w:r w:rsidRPr="00D61FAF">
        <w:rPr>
          <w:sz w:val="28"/>
          <w:szCs w:val="28"/>
        </w:rPr>
        <w:t>#include&lt;stdio.h&gt;</w:t>
      </w:r>
    </w:p>
    <w:p w14:paraId="63DBB548" w14:textId="77777777" w:rsidR="00D61FAF" w:rsidRPr="00D61FAF" w:rsidRDefault="00D61FAF" w:rsidP="00D61FAF">
      <w:pPr>
        <w:rPr>
          <w:sz w:val="28"/>
          <w:szCs w:val="28"/>
        </w:rPr>
      </w:pPr>
      <w:r w:rsidRPr="00D61FAF">
        <w:rPr>
          <w:sz w:val="28"/>
          <w:szCs w:val="28"/>
        </w:rPr>
        <w:t xml:space="preserve">int </w:t>
      </w:r>
      <w:proofErr w:type="gramStart"/>
      <w:r w:rsidRPr="00D61FAF">
        <w:rPr>
          <w:sz w:val="28"/>
          <w:szCs w:val="28"/>
        </w:rPr>
        <w:t>main(</w:t>
      </w:r>
      <w:proofErr w:type="gramEnd"/>
      <w:r w:rsidRPr="00D61FAF">
        <w:rPr>
          <w:sz w:val="28"/>
          <w:szCs w:val="28"/>
        </w:rPr>
        <w:t>)</w:t>
      </w:r>
    </w:p>
    <w:p w14:paraId="7EC6868F" w14:textId="77777777" w:rsidR="00D61FAF" w:rsidRPr="00D61FAF" w:rsidRDefault="00D61FAF" w:rsidP="00D61FAF">
      <w:pPr>
        <w:rPr>
          <w:sz w:val="28"/>
          <w:szCs w:val="28"/>
        </w:rPr>
      </w:pPr>
      <w:r w:rsidRPr="00D61FAF">
        <w:rPr>
          <w:sz w:val="28"/>
          <w:szCs w:val="28"/>
        </w:rPr>
        <w:t>{</w:t>
      </w:r>
    </w:p>
    <w:p w14:paraId="2125225F" w14:textId="77777777" w:rsidR="00D61FAF" w:rsidRPr="00D61FAF" w:rsidRDefault="00D61FAF" w:rsidP="00D61FAF">
      <w:pPr>
        <w:rPr>
          <w:sz w:val="28"/>
          <w:szCs w:val="28"/>
        </w:rPr>
      </w:pPr>
      <w:r w:rsidRPr="00D61FAF">
        <w:rPr>
          <w:sz w:val="28"/>
          <w:szCs w:val="28"/>
        </w:rPr>
        <w:t xml:space="preserve">    float </w:t>
      </w:r>
      <w:proofErr w:type="spellStart"/>
      <w:proofErr w:type="gramStart"/>
      <w:r w:rsidRPr="00D61FAF">
        <w:rPr>
          <w:sz w:val="28"/>
          <w:szCs w:val="28"/>
        </w:rPr>
        <w:t>f,result</w:t>
      </w:r>
      <w:proofErr w:type="spellEnd"/>
      <w:proofErr w:type="gramEnd"/>
      <w:r w:rsidRPr="00D61FAF">
        <w:rPr>
          <w:sz w:val="28"/>
          <w:szCs w:val="28"/>
        </w:rPr>
        <w:t>;</w:t>
      </w:r>
    </w:p>
    <w:p w14:paraId="28A46B42" w14:textId="77777777" w:rsidR="00D61FAF" w:rsidRPr="00D61FAF" w:rsidRDefault="00D61FAF" w:rsidP="00D61FAF">
      <w:pPr>
        <w:rPr>
          <w:sz w:val="28"/>
          <w:szCs w:val="28"/>
        </w:rPr>
      </w:pPr>
      <w:r w:rsidRPr="00D61FAF">
        <w:rPr>
          <w:sz w:val="28"/>
          <w:szCs w:val="28"/>
        </w:rPr>
        <w:t xml:space="preserve">    </w:t>
      </w:r>
      <w:proofErr w:type="spellStart"/>
      <w:proofErr w:type="gramStart"/>
      <w:r w:rsidRPr="00D61FAF">
        <w:rPr>
          <w:sz w:val="28"/>
          <w:szCs w:val="28"/>
        </w:rPr>
        <w:t>printf</w:t>
      </w:r>
      <w:proofErr w:type="spellEnd"/>
      <w:r w:rsidRPr="00D61FAF">
        <w:rPr>
          <w:sz w:val="28"/>
          <w:szCs w:val="28"/>
        </w:rPr>
        <w:t>(</w:t>
      </w:r>
      <w:proofErr w:type="gramEnd"/>
      <w:r w:rsidRPr="00D61FAF">
        <w:rPr>
          <w:sz w:val="28"/>
          <w:szCs w:val="28"/>
        </w:rPr>
        <w:t>"\n HARSH D \n");</w:t>
      </w:r>
    </w:p>
    <w:p w14:paraId="46B38729" w14:textId="77777777" w:rsidR="00D61FAF" w:rsidRPr="00D61FAF" w:rsidRDefault="00D61FAF" w:rsidP="00D61FAF">
      <w:pPr>
        <w:rPr>
          <w:sz w:val="28"/>
          <w:szCs w:val="28"/>
        </w:rPr>
      </w:pPr>
      <w:r w:rsidRPr="00D61FAF">
        <w:rPr>
          <w:sz w:val="28"/>
          <w:szCs w:val="28"/>
        </w:rPr>
        <w:t xml:space="preserve">    </w:t>
      </w:r>
      <w:proofErr w:type="spellStart"/>
      <w:proofErr w:type="gramStart"/>
      <w:r w:rsidRPr="00D61FAF">
        <w:rPr>
          <w:sz w:val="28"/>
          <w:szCs w:val="28"/>
        </w:rPr>
        <w:t>printf</w:t>
      </w:r>
      <w:proofErr w:type="spellEnd"/>
      <w:r w:rsidRPr="00D61FAF">
        <w:rPr>
          <w:sz w:val="28"/>
          <w:szCs w:val="28"/>
        </w:rPr>
        <w:t>(</w:t>
      </w:r>
      <w:proofErr w:type="gramEnd"/>
      <w:r w:rsidRPr="00D61FAF">
        <w:rPr>
          <w:sz w:val="28"/>
          <w:szCs w:val="28"/>
        </w:rPr>
        <w:t>"Enter the temperature in Fahrenheit = ");</w:t>
      </w:r>
    </w:p>
    <w:p w14:paraId="705514F8" w14:textId="77777777" w:rsidR="00D61FAF" w:rsidRPr="00D61FAF" w:rsidRDefault="00D61FAF" w:rsidP="00D61FAF">
      <w:pPr>
        <w:rPr>
          <w:sz w:val="28"/>
          <w:szCs w:val="28"/>
        </w:rPr>
      </w:pPr>
      <w:r w:rsidRPr="00D61FAF">
        <w:rPr>
          <w:sz w:val="28"/>
          <w:szCs w:val="28"/>
        </w:rPr>
        <w:t xml:space="preserve">    </w:t>
      </w:r>
      <w:proofErr w:type="spellStart"/>
      <w:r w:rsidRPr="00D61FAF">
        <w:rPr>
          <w:sz w:val="28"/>
          <w:szCs w:val="28"/>
        </w:rPr>
        <w:t>scanf</w:t>
      </w:r>
      <w:proofErr w:type="spellEnd"/>
      <w:r w:rsidRPr="00D61FAF">
        <w:rPr>
          <w:sz w:val="28"/>
          <w:szCs w:val="28"/>
        </w:rPr>
        <w:t>("%</w:t>
      </w:r>
      <w:proofErr w:type="spellStart"/>
      <w:r w:rsidRPr="00D61FAF">
        <w:rPr>
          <w:sz w:val="28"/>
          <w:szCs w:val="28"/>
        </w:rPr>
        <w:t>f</w:t>
      </w:r>
      <w:proofErr w:type="gramStart"/>
      <w:r w:rsidRPr="00D61FAF">
        <w:rPr>
          <w:sz w:val="28"/>
          <w:szCs w:val="28"/>
        </w:rPr>
        <w:t>",&amp;</w:t>
      </w:r>
      <w:proofErr w:type="gramEnd"/>
      <w:r w:rsidRPr="00D61FAF">
        <w:rPr>
          <w:sz w:val="28"/>
          <w:szCs w:val="28"/>
        </w:rPr>
        <w:t>f</w:t>
      </w:r>
      <w:proofErr w:type="spellEnd"/>
      <w:r w:rsidRPr="00D61FAF">
        <w:rPr>
          <w:sz w:val="28"/>
          <w:szCs w:val="28"/>
        </w:rPr>
        <w:t>);</w:t>
      </w:r>
    </w:p>
    <w:p w14:paraId="0B126F93" w14:textId="77777777" w:rsidR="00D61FAF" w:rsidRPr="00D61FAF" w:rsidRDefault="00D61FAF" w:rsidP="00D61FAF">
      <w:pPr>
        <w:rPr>
          <w:sz w:val="28"/>
          <w:szCs w:val="28"/>
        </w:rPr>
      </w:pPr>
      <w:r w:rsidRPr="00D61FAF">
        <w:rPr>
          <w:sz w:val="28"/>
          <w:szCs w:val="28"/>
        </w:rPr>
        <w:t xml:space="preserve">    result</w:t>
      </w:r>
      <w:proofErr w:type="gramStart"/>
      <w:r w:rsidRPr="00D61FAF">
        <w:rPr>
          <w:sz w:val="28"/>
          <w:szCs w:val="28"/>
        </w:rPr>
        <w:t>=(</w:t>
      </w:r>
      <w:proofErr w:type="gramEnd"/>
      <w:r w:rsidRPr="00D61FAF">
        <w:rPr>
          <w:sz w:val="28"/>
          <w:szCs w:val="28"/>
        </w:rPr>
        <w:t>f - 32)*5/9;</w:t>
      </w:r>
    </w:p>
    <w:p w14:paraId="5D4F0915" w14:textId="77777777" w:rsidR="00D61FAF" w:rsidRPr="00D61FAF" w:rsidRDefault="00D61FAF" w:rsidP="00D61FAF">
      <w:pPr>
        <w:rPr>
          <w:sz w:val="28"/>
          <w:szCs w:val="28"/>
        </w:rPr>
      </w:pPr>
      <w:r w:rsidRPr="00D61FAF">
        <w:rPr>
          <w:sz w:val="28"/>
          <w:szCs w:val="28"/>
        </w:rPr>
        <w:t xml:space="preserve">    </w:t>
      </w:r>
      <w:proofErr w:type="spellStart"/>
      <w:proofErr w:type="gramStart"/>
      <w:r w:rsidRPr="00D61FAF">
        <w:rPr>
          <w:sz w:val="28"/>
          <w:szCs w:val="28"/>
        </w:rPr>
        <w:t>printf</w:t>
      </w:r>
      <w:proofErr w:type="spellEnd"/>
      <w:r w:rsidRPr="00D61FAF">
        <w:rPr>
          <w:sz w:val="28"/>
          <w:szCs w:val="28"/>
        </w:rPr>
        <w:t>(</w:t>
      </w:r>
      <w:proofErr w:type="gramEnd"/>
      <w:r w:rsidRPr="00D61FAF">
        <w:rPr>
          <w:sz w:val="28"/>
          <w:szCs w:val="28"/>
        </w:rPr>
        <w:t>"Fahrenheit: %.3f converts to %.3fC",f,result);</w:t>
      </w:r>
    </w:p>
    <w:p w14:paraId="3C1C4AB0" w14:textId="77777777" w:rsidR="00D61FAF" w:rsidRPr="00D61FAF" w:rsidRDefault="00D61FAF" w:rsidP="00D61FAF">
      <w:pPr>
        <w:rPr>
          <w:sz w:val="28"/>
          <w:szCs w:val="28"/>
        </w:rPr>
      </w:pPr>
      <w:r w:rsidRPr="00D61FAF">
        <w:rPr>
          <w:sz w:val="28"/>
          <w:szCs w:val="28"/>
        </w:rPr>
        <w:t xml:space="preserve">    return 0;</w:t>
      </w:r>
    </w:p>
    <w:p w14:paraId="03FC191F" w14:textId="246A1689" w:rsidR="003870C5" w:rsidRDefault="00D61FAF" w:rsidP="00D61FAF">
      <w:pPr>
        <w:rPr>
          <w:sz w:val="28"/>
          <w:szCs w:val="28"/>
        </w:rPr>
      </w:pPr>
      <w:r w:rsidRPr="00D61FAF">
        <w:rPr>
          <w:sz w:val="28"/>
          <w:szCs w:val="28"/>
        </w:rPr>
        <w:t>}</w:t>
      </w:r>
    </w:p>
    <w:p w14:paraId="509EF3C7" w14:textId="77777777" w:rsidR="00AF456A" w:rsidRDefault="00AF456A" w:rsidP="00626EB6">
      <w:pPr>
        <w:rPr>
          <w:sz w:val="28"/>
          <w:szCs w:val="28"/>
        </w:rPr>
      </w:pPr>
    </w:p>
    <w:p w14:paraId="4508B199" w14:textId="77777777" w:rsidR="00AF456A" w:rsidRDefault="00AF456A" w:rsidP="00626EB6">
      <w:pPr>
        <w:rPr>
          <w:sz w:val="28"/>
          <w:szCs w:val="28"/>
        </w:rPr>
      </w:pPr>
    </w:p>
    <w:p w14:paraId="737F8C68" w14:textId="77777777" w:rsidR="00AF456A" w:rsidRDefault="00AF456A" w:rsidP="00626EB6">
      <w:pPr>
        <w:rPr>
          <w:sz w:val="28"/>
          <w:szCs w:val="28"/>
        </w:rPr>
      </w:pPr>
    </w:p>
    <w:p w14:paraId="7BB5D605" w14:textId="654C65C0" w:rsidR="00AF456A" w:rsidRDefault="008E64C5" w:rsidP="00626EB6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2E88D423" w14:textId="36F10900" w:rsidR="00AF456A" w:rsidRDefault="008E64C5" w:rsidP="00626EB6">
      <w:pPr>
        <w:rPr>
          <w:sz w:val="28"/>
          <w:szCs w:val="28"/>
        </w:rPr>
      </w:pPr>
      <w:r w:rsidRPr="008E64C5">
        <w:rPr>
          <w:noProof/>
          <w:sz w:val="28"/>
          <w:szCs w:val="28"/>
        </w:rPr>
        <w:drawing>
          <wp:inline distT="0" distB="0" distL="0" distR="0" wp14:anchorId="3976A302" wp14:editId="6836FF32">
            <wp:extent cx="5022015" cy="1600339"/>
            <wp:effectExtent l="0" t="0" r="7620" b="0"/>
            <wp:docPr id="139642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28111" name=""/>
                    <pic:cNvPicPr/>
                  </pic:nvPicPr>
                  <pic:blipFill>
                    <a:blip r:embed="rId7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094E" w14:textId="77777777" w:rsidR="00D61FAF" w:rsidRDefault="00D61FAF" w:rsidP="00AF456A">
      <w:pPr>
        <w:rPr>
          <w:sz w:val="28"/>
          <w:szCs w:val="28"/>
        </w:rPr>
      </w:pPr>
    </w:p>
    <w:p w14:paraId="408E8740" w14:textId="37B0110B" w:rsidR="00AF456A" w:rsidRPr="00050A3C" w:rsidRDefault="00AF456A" w:rsidP="00AF456A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 w:rsidR="002B7544">
        <w:rPr>
          <w:sz w:val="28"/>
          <w:szCs w:val="28"/>
          <w:u w:val="single"/>
        </w:rPr>
        <w:t>2</w:t>
      </w:r>
    </w:p>
    <w:p w14:paraId="6A930463" w14:textId="2A4A3E0A" w:rsidR="00AF456A" w:rsidRDefault="00AF456A" w:rsidP="00AF456A">
      <w:pPr>
        <w:rPr>
          <w:sz w:val="28"/>
          <w:szCs w:val="28"/>
        </w:rPr>
      </w:pPr>
      <w:r>
        <w:rPr>
          <w:sz w:val="28"/>
          <w:szCs w:val="28"/>
        </w:rPr>
        <w:t>AIM- WACP</w:t>
      </w:r>
      <w:r w:rsidR="00176459">
        <w:rPr>
          <w:sz w:val="28"/>
          <w:szCs w:val="28"/>
        </w:rPr>
        <w:t xml:space="preserve"> </w:t>
      </w:r>
      <w:r w:rsidR="0029635C">
        <w:rPr>
          <w:sz w:val="28"/>
          <w:szCs w:val="28"/>
        </w:rPr>
        <w:t xml:space="preserve">TO SWAP TWO NUMBERS USING THIRD VARIABLE </w:t>
      </w:r>
    </w:p>
    <w:p w14:paraId="55AA817E" w14:textId="422C0069" w:rsidR="00041A57" w:rsidRDefault="00AF456A" w:rsidP="00041A57">
      <w:pPr>
        <w:rPr>
          <w:sz w:val="28"/>
          <w:szCs w:val="28"/>
        </w:rPr>
      </w:pPr>
      <w:r>
        <w:rPr>
          <w:sz w:val="28"/>
          <w:szCs w:val="28"/>
        </w:rPr>
        <w:t>CODE-</w:t>
      </w:r>
      <w:r w:rsidR="00F421C8">
        <w:rPr>
          <w:sz w:val="28"/>
          <w:szCs w:val="28"/>
        </w:rPr>
        <w:t xml:space="preserve">                                                                          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1A57" w14:paraId="3A741E59" w14:textId="77777777" w:rsidTr="00041A57">
        <w:tc>
          <w:tcPr>
            <w:tcW w:w="9016" w:type="dxa"/>
          </w:tcPr>
          <w:p w14:paraId="32B88540" w14:textId="5EDF5E82" w:rsidR="00041A57" w:rsidRPr="00041A57" w:rsidRDefault="008A4947" w:rsidP="00041A57">
            <w:pPr>
              <w:rPr>
                <w:sz w:val="28"/>
                <w:szCs w:val="28"/>
              </w:rPr>
            </w:pPr>
            <w:r w:rsidRPr="008A494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0E8E65BA" wp14:editId="505566A3">
                  <wp:simplePos x="0" y="0"/>
                  <wp:positionH relativeFrom="column">
                    <wp:posOffset>3160395</wp:posOffset>
                  </wp:positionH>
                  <wp:positionV relativeFrom="paragraph">
                    <wp:posOffset>-4445</wp:posOffset>
                  </wp:positionV>
                  <wp:extent cx="2461260" cy="1943100"/>
                  <wp:effectExtent l="0" t="0" r="0" b="0"/>
                  <wp:wrapNone/>
                  <wp:docPr id="1098421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421612" name=""/>
                          <pic:cNvPicPr/>
                        </pic:nvPicPr>
                        <pic:blipFill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41A57" w:rsidRPr="00041A57">
              <w:rPr>
                <w:sz w:val="28"/>
                <w:szCs w:val="28"/>
              </w:rPr>
              <w:t>#include&lt;stdio.h&gt;</w:t>
            </w:r>
          </w:p>
          <w:p w14:paraId="6BDCC144" w14:textId="5633F5F4" w:rsidR="00041A57" w:rsidRPr="00041A57" w:rsidRDefault="00041A57" w:rsidP="00041A57">
            <w:pPr>
              <w:rPr>
                <w:sz w:val="28"/>
                <w:szCs w:val="28"/>
              </w:rPr>
            </w:pPr>
            <w:r w:rsidRPr="00041A57">
              <w:rPr>
                <w:sz w:val="28"/>
                <w:szCs w:val="28"/>
              </w:rPr>
              <w:t xml:space="preserve">void </w:t>
            </w:r>
            <w:proofErr w:type="gramStart"/>
            <w:r w:rsidRPr="00041A57">
              <w:rPr>
                <w:sz w:val="28"/>
                <w:szCs w:val="28"/>
              </w:rPr>
              <w:t>main(</w:t>
            </w:r>
            <w:proofErr w:type="gramEnd"/>
            <w:r w:rsidRPr="00041A57">
              <w:rPr>
                <w:sz w:val="28"/>
                <w:szCs w:val="28"/>
              </w:rPr>
              <w:t>)</w:t>
            </w:r>
          </w:p>
          <w:p w14:paraId="0EEF3675" w14:textId="3CAD493C" w:rsidR="00041A57" w:rsidRPr="00041A57" w:rsidRDefault="00041A57" w:rsidP="00041A57">
            <w:pPr>
              <w:rPr>
                <w:sz w:val="28"/>
                <w:szCs w:val="28"/>
              </w:rPr>
            </w:pPr>
            <w:r w:rsidRPr="00041A57">
              <w:rPr>
                <w:sz w:val="28"/>
                <w:szCs w:val="28"/>
              </w:rPr>
              <w:t>{</w:t>
            </w:r>
          </w:p>
          <w:p w14:paraId="0A08D796" w14:textId="77777777" w:rsidR="00041A57" w:rsidRPr="00041A57" w:rsidRDefault="00041A57" w:rsidP="00041A57">
            <w:pPr>
              <w:rPr>
                <w:sz w:val="28"/>
                <w:szCs w:val="28"/>
              </w:rPr>
            </w:pPr>
            <w:r w:rsidRPr="00041A57">
              <w:rPr>
                <w:sz w:val="28"/>
                <w:szCs w:val="28"/>
              </w:rPr>
              <w:t xml:space="preserve">    int a=5;</w:t>
            </w:r>
          </w:p>
          <w:p w14:paraId="104347FF" w14:textId="77777777" w:rsidR="00041A57" w:rsidRPr="00041A57" w:rsidRDefault="00041A57" w:rsidP="00041A57">
            <w:pPr>
              <w:rPr>
                <w:sz w:val="28"/>
                <w:szCs w:val="28"/>
              </w:rPr>
            </w:pPr>
            <w:r w:rsidRPr="00041A57">
              <w:rPr>
                <w:sz w:val="28"/>
                <w:szCs w:val="28"/>
              </w:rPr>
              <w:t xml:space="preserve">    int b=6;</w:t>
            </w:r>
          </w:p>
          <w:p w14:paraId="002DC573" w14:textId="77777777" w:rsidR="00041A57" w:rsidRPr="00041A57" w:rsidRDefault="00041A57" w:rsidP="00041A57">
            <w:pPr>
              <w:rPr>
                <w:sz w:val="28"/>
                <w:szCs w:val="28"/>
              </w:rPr>
            </w:pPr>
            <w:r w:rsidRPr="00041A57">
              <w:rPr>
                <w:sz w:val="28"/>
                <w:szCs w:val="28"/>
              </w:rPr>
              <w:t xml:space="preserve">    int c;</w:t>
            </w:r>
          </w:p>
          <w:p w14:paraId="76FC8F03" w14:textId="77777777" w:rsidR="00041A57" w:rsidRPr="00041A57" w:rsidRDefault="00041A57" w:rsidP="00041A57">
            <w:pPr>
              <w:rPr>
                <w:sz w:val="28"/>
                <w:szCs w:val="28"/>
              </w:rPr>
            </w:pPr>
            <w:r w:rsidRPr="00041A57">
              <w:rPr>
                <w:sz w:val="28"/>
                <w:szCs w:val="28"/>
              </w:rPr>
              <w:t xml:space="preserve">    c=a;</w:t>
            </w:r>
          </w:p>
          <w:p w14:paraId="520755CF" w14:textId="77777777" w:rsidR="00041A57" w:rsidRPr="00041A57" w:rsidRDefault="00041A57" w:rsidP="00041A57">
            <w:pPr>
              <w:rPr>
                <w:sz w:val="28"/>
                <w:szCs w:val="28"/>
              </w:rPr>
            </w:pPr>
            <w:r w:rsidRPr="00041A57">
              <w:rPr>
                <w:sz w:val="28"/>
                <w:szCs w:val="28"/>
              </w:rPr>
              <w:t xml:space="preserve">    a=b;</w:t>
            </w:r>
          </w:p>
          <w:p w14:paraId="7E73C7D4" w14:textId="77777777" w:rsidR="00041A57" w:rsidRPr="00041A57" w:rsidRDefault="00041A57" w:rsidP="00041A57">
            <w:pPr>
              <w:rPr>
                <w:sz w:val="28"/>
                <w:szCs w:val="28"/>
              </w:rPr>
            </w:pPr>
            <w:r w:rsidRPr="00041A57">
              <w:rPr>
                <w:sz w:val="28"/>
                <w:szCs w:val="28"/>
              </w:rPr>
              <w:t xml:space="preserve">    b=c;</w:t>
            </w:r>
          </w:p>
          <w:p w14:paraId="3AC603DB" w14:textId="77777777" w:rsidR="00041A57" w:rsidRPr="00041A57" w:rsidRDefault="00041A57" w:rsidP="00041A57">
            <w:pPr>
              <w:rPr>
                <w:sz w:val="28"/>
                <w:szCs w:val="28"/>
              </w:rPr>
            </w:pPr>
            <w:r w:rsidRPr="00041A57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41A57">
              <w:rPr>
                <w:sz w:val="28"/>
                <w:szCs w:val="28"/>
              </w:rPr>
              <w:t>printf</w:t>
            </w:r>
            <w:proofErr w:type="spellEnd"/>
            <w:r w:rsidRPr="00041A57">
              <w:rPr>
                <w:sz w:val="28"/>
                <w:szCs w:val="28"/>
              </w:rPr>
              <w:t>(</w:t>
            </w:r>
            <w:proofErr w:type="gramEnd"/>
            <w:r w:rsidRPr="00041A57">
              <w:rPr>
                <w:sz w:val="28"/>
                <w:szCs w:val="28"/>
              </w:rPr>
              <w:t>"\n a=5 \n b=6 ");</w:t>
            </w:r>
          </w:p>
          <w:p w14:paraId="598EBB81" w14:textId="77777777" w:rsidR="00041A57" w:rsidRPr="00041A57" w:rsidRDefault="00041A57" w:rsidP="00041A57">
            <w:pPr>
              <w:rPr>
                <w:sz w:val="28"/>
                <w:szCs w:val="28"/>
              </w:rPr>
            </w:pPr>
            <w:r w:rsidRPr="00041A57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41A57">
              <w:rPr>
                <w:sz w:val="28"/>
                <w:szCs w:val="28"/>
              </w:rPr>
              <w:t>printf</w:t>
            </w:r>
            <w:proofErr w:type="spellEnd"/>
            <w:r w:rsidRPr="00041A57">
              <w:rPr>
                <w:sz w:val="28"/>
                <w:szCs w:val="28"/>
              </w:rPr>
              <w:t>(</w:t>
            </w:r>
            <w:proofErr w:type="gramEnd"/>
            <w:r w:rsidRPr="00041A57">
              <w:rPr>
                <w:sz w:val="28"/>
                <w:szCs w:val="28"/>
              </w:rPr>
              <w:t>"\n After Swapping :");</w:t>
            </w:r>
          </w:p>
          <w:p w14:paraId="53BC20A0" w14:textId="77777777" w:rsidR="00041A57" w:rsidRPr="00041A57" w:rsidRDefault="00041A57" w:rsidP="00041A57">
            <w:pPr>
              <w:rPr>
                <w:sz w:val="28"/>
                <w:szCs w:val="28"/>
              </w:rPr>
            </w:pPr>
            <w:r w:rsidRPr="00041A57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41A57">
              <w:rPr>
                <w:sz w:val="28"/>
                <w:szCs w:val="28"/>
              </w:rPr>
              <w:t>printf</w:t>
            </w:r>
            <w:proofErr w:type="spellEnd"/>
            <w:r w:rsidRPr="00041A57">
              <w:rPr>
                <w:sz w:val="28"/>
                <w:szCs w:val="28"/>
              </w:rPr>
              <w:t>(</w:t>
            </w:r>
            <w:proofErr w:type="gramEnd"/>
            <w:r w:rsidRPr="00041A57">
              <w:rPr>
                <w:sz w:val="28"/>
                <w:szCs w:val="28"/>
              </w:rPr>
              <w:t>"\n a=%d \n b=%d",</w:t>
            </w:r>
            <w:proofErr w:type="spellStart"/>
            <w:r w:rsidRPr="00041A57">
              <w:rPr>
                <w:sz w:val="28"/>
                <w:szCs w:val="28"/>
              </w:rPr>
              <w:t>a,b</w:t>
            </w:r>
            <w:proofErr w:type="spellEnd"/>
            <w:r w:rsidRPr="00041A57">
              <w:rPr>
                <w:sz w:val="28"/>
                <w:szCs w:val="28"/>
              </w:rPr>
              <w:t>);</w:t>
            </w:r>
          </w:p>
          <w:p w14:paraId="733C6F04" w14:textId="77777777" w:rsidR="00041A57" w:rsidRDefault="00041A57" w:rsidP="00041A57">
            <w:pPr>
              <w:rPr>
                <w:sz w:val="28"/>
                <w:szCs w:val="28"/>
              </w:rPr>
            </w:pPr>
            <w:r w:rsidRPr="00041A57">
              <w:rPr>
                <w:sz w:val="28"/>
                <w:szCs w:val="28"/>
              </w:rPr>
              <w:t>}</w:t>
            </w:r>
          </w:p>
          <w:p w14:paraId="3BB56F1A" w14:textId="77777777" w:rsidR="00041A57" w:rsidRDefault="00041A57" w:rsidP="00041A57">
            <w:pPr>
              <w:rPr>
                <w:sz w:val="28"/>
                <w:szCs w:val="28"/>
              </w:rPr>
            </w:pPr>
          </w:p>
        </w:tc>
      </w:tr>
    </w:tbl>
    <w:p w14:paraId="2638928E" w14:textId="77777777" w:rsidR="002B7544" w:rsidRPr="00050A3C" w:rsidRDefault="002B7544" w:rsidP="008A4947">
      <w:pPr>
        <w:rPr>
          <w:sz w:val="28"/>
          <w:szCs w:val="28"/>
          <w:u w:val="single"/>
        </w:rPr>
      </w:pPr>
    </w:p>
    <w:p w14:paraId="17DCFA21" w14:textId="4C599A27" w:rsidR="008A4947" w:rsidRDefault="008A4947" w:rsidP="008A4947">
      <w:pPr>
        <w:rPr>
          <w:sz w:val="28"/>
          <w:szCs w:val="28"/>
        </w:rPr>
      </w:pPr>
      <w:r>
        <w:rPr>
          <w:sz w:val="28"/>
          <w:szCs w:val="28"/>
        </w:rPr>
        <w:t xml:space="preserve">AIM- WACP TO SWAP TWO NUMBERS WITHOUT USING THIRD VARIABLE </w:t>
      </w:r>
    </w:p>
    <w:p w14:paraId="13748D1F" w14:textId="77777777" w:rsidR="008A4947" w:rsidRDefault="008A4947" w:rsidP="008A4947">
      <w:pPr>
        <w:rPr>
          <w:sz w:val="28"/>
          <w:szCs w:val="28"/>
        </w:rPr>
      </w:pPr>
      <w:r>
        <w:rPr>
          <w:sz w:val="28"/>
          <w:szCs w:val="28"/>
        </w:rPr>
        <w:t>CODE-                                                                          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947" w14:paraId="313115A9" w14:textId="77777777" w:rsidTr="008A4947">
        <w:tc>
          <w:tcPr>
            <w:tcW w:w="9016" w:type="dxa"/>
          </w:tcPr>
          <w:p w14:paraId="44974A60" w14:textId="30C32246" w:rsidR="00765FE9" w:rsidRPr="00DC373F" w:rsidRDefault="006F079C" w:rsidP="00765FE9">
            <w:pPr>
              <w:rPr>
                <w:sz w:val="28"/>
                <w:szCs w:val="28"/>
              </w:rPr>
            </w:pPr>
            <w:r w:rsidRPr="00DC373F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7DF43D6C" wp14:editId="52D6E74F">
                  <wp:simplePos x="0" y="0"/>
                  <wp:positionH relativeFrom="column">
                    <wp:posOffset>3236595</wp:posOffset>
                  </wp:positionH>
                  <wp:positionV relativeFrom="paragraph">
                    <wp:posOffset>-33655</wp:posOffset>
                  </wp:positionV>
                  <wp:extent cx="2423160" cy="1981200"/>
                  <wp:effectExtent l="0" t="0" r="0" b="0"/>
                  <wp:wrapNone/>
                  <wp:docPr id="344181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181953" name=""/>
                          <pic:cNvPicPr/>
                        </pic:nvPicPr>
                        <pic:blipFill>
                          <a:blip r:embed="rId9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5FE9" w:rsidRPr="00DC373F">
              <w:rPr>
                <w:sz w:val="28"/>
                <w:szCs w:val="28"/>
              </w:rPr>
              <w:t>#include&lt;stdio.h&gt;</w:t>
            </w:r>
          </w:p>
          <w:p w14:paraId="7B0D0CE1" w14:textId="341F5315" w:rsidR="00765FE9" w:rsidRPr="00DC373F" w:rsidRDefault="00765FE9" w:rsidP="00765FE9">
            <w:pPr>
              <w:rPr>
                <w:sz w:val="28"/>
                <w:szCs w:val="28"/>
              </w:rPr>
            </w:pPr>
            <w:r w:rsidRPr="00DC373F">
              <w:rPr>
                <w:sz w:val="28"/>
                <w:szCs w:val="28"/>
              </w:rPr>
              <w:t xml:space="preserve">void </w:t>
            </w:r>
            <w:proofErr w:type="gramStart"/>
            <w:r w:rsidRPr="00DC373F">
              <w:rPr>
                <w:sz w:val="28"/>
                <w:szCs w:val="28"/>
              </w:rPr>
              <w:t>main(</w:t>
            </w:r>
            <w:proofErr w:type="gramEnd"/>
            <w:r w:rsidRPr="00DC373F">
              <w:rPr>
                <w:sz w:val="28"/>
                <w:szCs w:val="28"/>
              </w:rPr>
              <w:t>)</w:t>
            </w:r>
          </w:p>
          <w:p w14:paraId="3EB402EF" w14:textId="77777777" w:rsidR="00765FE9" w:rsidRPr="00DC373F" w:rsidRDefault="00765FE9" w:rsidP="00765FE9">
            <w:pPr>
              <w:rPr>
                <w:sz w:val="28"/>
                <w:szCs w:val="28"/>
              </w:rPr>
            </w:pPr>
            <w:r w:rsidRPr="00DC373F">
              <w:rPr>
                <w:sz w:val="28"/>
                <w:szCs w:val="28"/>
              </w:rPr>
              <w:t>{</w:t>
            </w:r>
          </w:p>
          <w:p w14:paraId="1AE15395" w14:textId="77777777" w:rsidR="00765FE9" w:rsidRPr="00DC373F" w:rsidRDefault="00765FE9" w:rsidP="00765FE9">
            <w:pPr>
              <w:rPr>
                <w:sz w:val="28"/>
                <w:szCs w:val="28"/>
              </w:rPr>
            </w:pPr>
            <w:r w:rsidRPr="00DC373F">
              <w:rPr>
                <w:sz w:val="28"/>
                <w:szCs w:val="28"/>
              </w:rPr>
              <w:t xml:space="preserve">    int a=5;</w:t>
            </w:r>
          </w:p>
          <w:p w14:paraId="51503CEA" w14:textId="77777777" w:rsidR="00765FE9" w:rsidRPr="00DC373F" w:rsidRDefault="00765FE9" w:rsidP="00765FE9">
            <w:pPr>
              <w:rPr>
                <w:sz w:val="28"/>
                <w:szCs w:val="28"/>
              </w:rPr>
            </w:pPr>
            <w:r w:rsidRPr="00DC373F">
              <w:rPr>
                <w:sz w:val="28"/>
                <w:szCs w:val="28"/>
              </w:rPr>
              <w:t xml:space="preserve">    int b=6;</w:t>
            </w:r>
          </w:p>
          <w:p w14:paraId="0E3DC948" w14:textId="77777777" w:rsidR="00765FE9" w:rsidRPr="00DC373F" w:rsidRDefault="00765FE9" w:rsidP="00765FE9">
            <w:pPr>
              <w:rPr>
                <w:sz w:val="28"/>
                <w:szCs w:val="28"/>
              </w:rPr>
            </w:pPr>
            <w:r w:rsidRPr="00DC373F">
              <w:rPr>
                <w:sz w:val="28"/>
                <w:szCs w:val="28"/>
              </w:rPr>
              <w:t xml:space="preserve">    a=</w:t>
            </w:r>
            <w:proofErr w:type="spellStart"/>
            <w:r w:rsidRPr="00DC373F">
              <w:rPr>
                <w:sz w:val="28"/>
                <w:szCs w:val="28"/>
              </w:rPr>
              <w:t>a+b</w:t>
            </w:r>
            <w:proofErr w:type="spellEnd"/>
            <w:r w:rsidRPr="00DC373F">
              <w:rPr>
                <w:sz w:val="28"/>
                <w:szCs w:val="28"/>
              </w:rPr>
              <w:t>;</w:t>
            </w:r>
          </w:p>
          <w:p w14:paraId="735F94B0" w14:textId="77777777" w:rsidR="00765FE9" w:rsidRPr="00DC373F" w:rsidRDefault="00765FE9" w:rsidP="00765FE9">
            <w:pPr>
              <w:rPr>
                <w:sz w:val="28"/>
                <w:szCs w:val="28"/>
              </w:rPr>
            </w:pPr>
            <w:r w:rsidRPr="00DC373F">
              <w:rPr>
                <w:sz w:val="28"/>
                <w:szCs w:val="28"/>
              </w:rPr>
              <w:t xml:space="preserve">    b=a-b;</w:t>
            </w:r>
          </w:p>
          <w:p w14:paraId="34D8135B" w14:textId="77777777" w:rsidR="00765FE9" w:rsidRPr="00DC373F" w:rsidRDefault="00765FE9" w:rsidP="00765FE9">
            <w:pPr>
              <w:rPr>
                <w:sz w:val="28"/>
                <w:szCs w:val="28"/>
              </w:rPr>
            </w:pPr>
            <w:r w:rsidRPr="00DC373F">
              <w:rPr>
                <w:sz w:val="28"/>
                <w:szCs w:val="28"/>
              </w:rPr>
              <w:t xml:space="preserve">    a=a-b;</w:t>
            </w:r>
          </w:p>
          <w:p w14:paraId="606B67CB" w14:textId="77777777" w:rsidR="00765FE9" w:rsidRPr="00DC373F" w:rsidRDefault="00765FE9" w:rsidP="00765FE9">
            <w:pPr>
              <w:rPr>
                <w:sz w:val="28"/>
                <w:szCs w:val="28"/>
              </w:rPr>
            </w:pPr>
            <w:r w:rsidRPr="00DC373F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C373F">
              <w:rPr>
                <w:sz w:val="28"/>
                <w:szCs w:val="28"/>
              </w:rPr>
              <w:t>printf</w:t>
            </w:r>
            <w:proofErr w:type="spellEnd"/>
            <w:r w:rsidRPr="00DC373F">
              <w:rPr>
                <w:sz w:val="28"/>
                <w:szCs w:val="28"/>
              </w:rPr>
              <w:t>(</w:t>
            </w:r>
            <w:proofErr w:type="gramEnd"/>
            <w:r w:rsidRPr="00DC373F">
              <w:rPr>
                <w:sz w:val="28"/>
                <w:szCs w:val="28"/>
              </w:rPr>
              <w:t>"\n a=5 \n b=6 ");</w:t>
            </w:r>
          </w:p>
          <w:p w14:paraId="1379B981" w14:textId="77777777" w:rsidR="00765FE9" w:rsidRPr="00DC373F" w:rsidRDefault="00765FE9" w:rsidP="00765FE9">
            <w:pPr>
              <w:rPr>
                <w:sz w:val="28"/>
                <w:szCs w:val="28"/>
              </w:rPr>
            </w:pPr>
            <w:r w:rsidRPr="00DC373F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C373F">
              <w:rPr>
                <w:sz w:val="28"/>
                <w:szCs w:val="28"/>
              </w:rPr>
              <w:t>printf</w:t>
            </w:r>
            <w:proofErr w:type="spellEnd"/>
            <w:r w:rsidRPr="00DC373F">
              <w:rPr>
                <w:sz w:val="28"/>
                <w:szCs w:val="28"/>
              </w:rPr>
              <w:t>(</w:t>
            </w:r>
            <w:proofErr w:type="gramEnd"/>
            <w:r w:rsidRPr="00DC373F">
              <w:rPr>
                <w:sz w:val="28"/>
                <w:szCs w:val="28"/>
              </w:rPr>
              <w:t>"\n After Swapping :");</w:t>
            </w:r>
          </w:p>
          <w:p w14:paraId="3FCE4CC6" w14:textId="77777777" w:rsidR="00765FE9" w:rsidRPr="00DC373F" w:rsidRDefault="00765FE9" w:rsidP="00765FE9">
            <w:pPr>
              <w:rPr>
                <w:sz w:val="28"/>
                <w:szCs w:val="28"/>
              </w:rPr>
            </w:pPr>
            <w:r w:rsidRPr="00DC373F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C373F">
              <w:rPr>
                <w:sz w:val="28"/>
                <w:szCs w:val="28"/>
              </w:rPr>
              <w:t>printf</w:t>
            </w:r>
            <w:proofErr w:type="spellEnd"/>
            <w:r w:rsidRPr="00DC373F">
              <w:rPr>
                <w:sz w:val="28"/>
                <w:szCs w:val="28"/>
              </w:rPr>
              <w:t>(</w:t>
            </w:r>
            <w:proofErr w:type="gramEnd"/>
            <w:r w:rsidRPr="00DC373F">
              <w:rPr>
                <w:sz w:val="28"/>
                <w:szCs w:val="28"/>
              </w:rPr>
              <w:t>"\n a=%d \n b=%d",</w:t>
            </w:r>
            <w:proofErr w:type="spellStart"/>
            <w:r w:rsidRPr="00DC373F">
              <w:rPr>
                <w:sz w:val="28"/>
                <w:szCs w:val="28"/>
              </w:rPr>
              <w:t>a,b</w:t>
            </w:r>
            <w:proofErr w:type="spellEnd"/>
            <w:r w:rsidRPr="00DC373F">
              <w:rPr>
                <w:sz w:val="28"/>
                <w:szCs w:val="28"/>
              </w:rPr>
              <w:t>);</w:t>
            </w:r>
          </w:p>
          <w:p w14:paraId="3CD42235" w14:textId="686429A2" w:rsidR="008A4947" w:rsidRDefault="00765FE9" w:rsidP="00765FE9">
            <w:pPr>
              <w:rPr>
                <w:sz w:val="28"/>
                <w:szCs w:val="28"/>
              </w:rPr>
            </w:pPr>
            <w:r w:rsidRPr="00DC373F">
              <w:rPr>
                <w:sz w:val="28"/>
                <w:szCs w:val="28"/>
              </w:rPr>
              <w:t>}</w:t>
            </w:r>
          </w:p>
        </w:tc>
      </w:tr>
    </w:tbl>
    <w:p w14:paraId="1B0D4195" w14:textId="77777777" w:rsidR="002B7544" w:rsidRDefault="002B7544" w:rsidP="006F079C">
      <w:pPr>
        <w:rPr>
          <w:sz w:val="28"/>
          <w:szCs w:val="28"/>
          <w:u w:val="single"/>
        </w:rPr>
      </w:pPr>
    </w:p>
    <w:p w14:paraId="310A2BF0" w14:textId="77777777" w:rsidR="002B7544" w:rsidRDefault="002B7544" w:rsidP="006F079C">
      <w:pPr>
        <w:rPr>
          <w:sz w:val="28"/>
          <w:szCs w:val="28"/>
          <w:u w:val="single"/>
        </w:rPr>
      </w:pPr>
    </w:p>
    <w:p w14:paraId="4EBC1A0E" w14:textId="77777777" w:rsidR="002B7544" w:rsidRDefault="002B7544" w:rsidP="006F079C">
      <w:pPr>
        <w:rPr>
          <w:sz w:val="28"/>
          <w:szCs w:val="28"/>
          <w:u w:val="single"/>
        </w:rPr>
      </w:pPr>
    </w:p>
    <w:p w14:paraId="19780F57" w14:textId="6E4456A0" w:rsidR="006F079C" w:rsidRPr="00050A3C" w:rsidRDefault="006F079C" w:rsidP="006F079C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 xml:space="preserve">PROGRAM </w:t>
      </w:r>
      <w:r w:rsidR="002B7544">
        <w:rPr>
          <w:sz w:val="28"/>
          <w:szCs w:val="28"/>
          <w:u w:val="single"/>
        </w:rPr>
        <w:t>-3</w:t>
      </w:r>
    </w:p>
    <w:p w14:paraId="2DF14151" w14:textId="19537C7C" w:rsidR="006F079C" w:rsidRDefault="006F079C" w:rsidP="006F079C">
      <w:pPr>
        <w:rPr>
          <w:sz w:val="28"/>
          <w:szCs w:val="28"/>
        </w:rPr>
      </w:pPr>
      <w:r>
        <w:rPr>
          <w:sz w:val="28"/>
          <w:szCs w:val="28"/>
        </w:rPr>
        <w:t>AIM- WACP TO FIND SIMPLE INTREST WITH INPUT FROM USER</w:t>
      </w:r>
    </w:p>
    <w:p w14:paraId="1B63898F" w14:textId="69C1A450" w:rsidR="006F079C" w:rsidRDefault="006F079C" w:rsidP="006F079C">
      <w:pPr>
        <w:rPr>
          <w:sz w:val="28"/>
          <w:szCs w:val="28"/>
        </w:rPr>
      </w:pPr>
      <w:r>
        <w:rPr>
          <w:sz w:val="28"/>
          <w:szCs w:val="28"/>
        </w:rPr>
        <w:t xml:space="preserve">CODE-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079C" w14:paraId="1D4F426B" w14:textId="77777777" w:rsidTr="006F079C">
        <w:tc>
          <w:tcPr>
            <w:tcW w:w="9016" w:type="dxa"/>
          </w:tcPr>
          <w:p w14:paraId="64FDB4CE" w14:textId="389AF63C" w:rsidR="000A0C98" w:rsidRPr="000A0C98" w:rsidRDefault="000A0C98" w:rsidP="000A0C98">
            <w:pPr>
              <w:rPr>
                <w:sz w:val="28"/>
                <w:szCs w:val="28"/>
              </w:rPr>
            </w:pPr>
            <w:r w:rsidRPr="000A0C98">
              <w:rPr>
                <w:sz w:val="28"/>
                <w:szCs w:val="28"/>
              </w:rPr>
              <w:t>#include&lt;stdio.h&gt;</w:t>
            </w:r>
          </w:p>
          <w:p w14:paraId="740E340D" w14:textId="07A29092" w:rsidR="000A0C98" w:rsidRPr="000A0C98" w:rsidRDefault="000A0C98" w:rsidP="000A0C98">
            <w:pPr>
              <w:rPr>
                <w:sz w:val="28"/>
                <w:szCs w:val="28"/>
              </w:rPr>
            </w:pPr>
            <w:r w:rsidRPr="000A0C98">
              <w:rPr>
                <w:sz w:val="28"/>
                <w:szCs w:val="28"/>
              </w:rPr>
              <w:t xml:space="preserve">int </w:t>
            </w:r>
            <w:proofErr w:type="gramStart"/>
            <w:r w:rsidRPr="000A0C98">
              <w:rPr>
                <w:sz w:val="28"/>
                <w:szCs w:val="28"/>
              </w:rPr>
              <w:t>main(</w:t>
            </w:r>
            <w:proofErr w:type="gramEnd"/>
            <w:r w:rsidRPr="000A0C98">
              <w:rPr>
                <w:sz w:val="28"/>
                <w:szCs w:val="28"/>
              </w:rPr>
              <w:t>)</w:t>
            </w:r>
          </w:p>
          <w:p w14:paraId="5FEFC22B" w14:textId="77777777" w:rsidR="000A0C98" w:rsidRPr="000A0C98" w:rsidRDefault="000A0C98" w:rsidP="000A0C98">
            <w:pPr>
              <w:rPr>
                <w:sz w:val="28"/>
                <w:szCs w:val="28"/>
              </w:rPr>
            </w:pPr>
            <w:r w:rsidRPr="000A0C98">
              <w:rPr>
                <w:sz w:val="28"/>
                <w:szCs w:val="28"/>
              </w:rPr>
              <w:t>{</w:t>
            </w:r>
          </w:p>
          <w:p w14:paraId="0BF8D7BF" w14:textId="77777777" w:rsidR="000A0C98" w:rsidRPr="000A0C98" w:rsidRDefault="000A0C98" w:rsidP="000A0C98">
            <w:pPr>
              <w:rPr>
                <w:sz w:val="28"/>
                <w:szCs w:val="28"/>
              </w:rPr>
            </w:pPr>
            <w:r w:rsidRPr="000A0C98">
              <w:rPr>
                <w:sz w:val="28"/>
                <w:szCs w:val="28"/>
              </w:rPr>
              <w:t xml:space="preserve">    float principal, rate;</w:t>
            </w:r>
          </w:p>
          <w:p w14:paraId="647971FB" w14:textId="77777777" w:rsidR="000A0C98" w:rsidRPr="000A0C98" w:rsidRDefault="000A0C98" w:rsidP="000A0C98">
            <w:pPr>
              <w:rPr>
                <w:sz w:val="28"/>
                <w:szCs w:val="28"/>
              </w:rPr>
            </w:pPr>
            <w:r w:rsidRPr="000A0C98">
              <w:rPr>
                <w:sz w:val="28"/>
                <w:szCs w:val="28"/>
              </w:rPr>
              <w:t xml:space="preserve">    int time;</w:t>
            </w:r>
          </w:p>
          <w:p w14:paraId="2216A1D9" w14:textId="58512552" w:rsidR="000A0C98" w:rsidRPr="000A0C98" w:rsidRDefault="000A0C98" w:rsidP="000A0C98">
            <w:pPr>
              <w:rPr>
                <w:sz w:val="28"/>
                <w:szCs w:val="28"/>
              </w:rPr>
            </w:pPr>
            <w:r w:rsidRPr="000A0C98">
              <w:rPr>
                <w:sz w:val="28"/>
                <w:szCs w:val="28"/>
              </w:rPr>
              <w:t xml:space="preserve">    float </w:t>
            </w:r>
            <w:proofErr w:type="spellStart"/>
            <w:r w:rsidRPr="000A0C98">
              <w:rPr>
                <w:sz w:val="28"/>
                <w:szCs w:val="28"/>
              </w:rPr>
              <w:t>simple_interest</w:t>
            </w:r>
            <w:proofErr w:type="spellEnd"/>
            <w:r w:rsidRPr="000A0C98">
              <w:rPr>
                <w:sz w:val="28"/>
                <w:szCs w:val="28"/>
              </w:rPr>
              <w:t>;</w:t>
            </w:r>
          </w:p>
          <w:p w14:paraId="594BB861" w14:textId="77777777" w:rsidR="000A0C98" w:rsidRPr="000A0C98" w:rsidRDefault="000A0C98" w:rsidP="000A0C98">
            <w:pPr>
              <w:rPr>
                <w:sz w:val="28"/>
                <w:szCs w:val="28"/>
              </w:rPr>
            </w:pPr>
          </w:p>
          <w:p w14:paraId="48ED4412" w14:textId="2F0871B7" w:rsidR="000A0C98" w:rsidRPr="000A0C98" w:rsidRDefault="000A0C98" w:rsidP="000A0C98">
            <w:pPr>
              <w:rPr>
                <w:sz w:val="28"/>
                <w:szCs w:val="28"/>
              </w:rPr>
            </w:pPr>
            <w:r w:rsidRPr="000A0C9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A0C98">
              <w:rPr>
                <w:sz w:val="28"/>
                <w:szCs w:val="28"/>
              </w:rPr>
              <w:t>printf</w:t>
            </w:r>
            <w:proofErr w:type="spellEnd"/>
            <w:r w:rsidRPr="000A0C98">
              <w:rPr>
                <w:sz w:val="28"/>
                <w:szCs w:val="28"/>
              </w:rPr>
              <w:t>(</w:t>
            </w:r>
            <w:proofErr w:type="gramEnd"/>
            <w:r w:rsidRPr="000A0C98">
              <w:rPr>
                <w:sz w:val="28"/>
                <w:szCs w:val="28"/>
              </w:rPr>
              <w:t>"Enter principal amount: ");</w:t>
            </w:r>
          </w:p>
          <w:p w14:paraId="5159306B" w14:textId="0A6A8865" w:rsidR="000A0C98" w:rsidRPr="000A0C98" w:rsidRDefault="000A0C98" w:rsidP="000A0C98">
            <w:pPr>
              <w:rPr>
                <w:sz w:val="28"/>
                <w:szCs w:val="28"/>
              </w:rPr>
            </w:pPr>
            <w:r w:rsidRPr="000A0C9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A0C98">
              <w:rPr>
                <w:sz w:val="28"/>
                <w:szCs w:val="28"/>
              </w:rPr>
              <w:t>scanf</w:t>
            </w:r>
            <w:proofErr w:type="spellEnd"/>
            <w:r w:rsidRPr="000A0C98">
              <w:rPr>
                <w:sz w:val="28"/>
                <w:szCs w:val="28"/>
              </w:rPr>
              <w:t>(</w:t>
            </w:r>
            <w:proofErr w:type="gramEnd"/>
            <w:r w:rsidRPr="000A0C98">
              <w:rPr>
                <w:sz w:val="28"/>
                <w:szCs w:val="28"/>
              </w:rPr>
              <w:t>"%f", &amp;principal);</w:t>
            </w:r>
          </w:p>
          <w:p w14:paraId="65A35674" w14:textId="77777777" w:rsidR="000A0C98" w:rsidRPr="000A0C98" w:rsidRDefault="000A0C98" w:rsidP="000A0C98">
            <w:pPr>
              <w:rPr>
                <w:sz w:val="28"/>
                <w:szCs w:val="28"/>
              </w:rPr>
            </w:pPr>
            <w:r w:rsidRPr="000A0C9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A0C98">
              <w:rPr>
                <w:sz w:val="28"/>
                <w:szCs w:val="28"/>
              </w:rPr>
              <w:t>printf</w:t>
            </w:r>
            <w:proofErr w:type="spellEnd"/>
            <w:r w:rsidRPr="000A0C98">
              <w:rPr>
                <w:sz w:val="28"/>
                <w:szCs w:val="28"/>
              </w:rPr>
              <w:t>(</w:t>
            </w:r>
            <w:proofErr w:type="gramEnd"/>
            <w:r w:rsidRPr="000A0C98">
              <w:rPr>
                <w:sz w:val="28"/>
                <w:szCs w:val="28"/>
              </w:rPr>
              <w:t>"Enter rate of interest: ");</w:t>
            </w:r>
          </w:p>
          <w:p w14:paraId="46389B53" w14:textId="067121FA" w:rsidR="000A0C98" w:rsidRPr="000A0C98" w:rsidRDefault="000A0C98" w:rsidP="000A0C98">
            <w:pPr>
              <w:rPr>
                <w:sz w:val="28"/>
                <w:szCs w:val="28"/>
              </w:rPr>
            </w:pPr>
            <w:r w:rsidRPr="000A0C9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A0C98">
              <w:rPr>
                <w:sz w:val="28"/>
                <w:szCs w:val="28"/>
              </w:rPr>
              <w:t>scanf</w:t>
            </w:r>
            <w:proofErr w:type="spellEnd"/>
            <w:r w:rsidRPr="000A0C98">
              <w:rPr>
                <w:sz w:val="28"/>
                <w:szCs w:val="28"/>
              </w:rPr>
              <w:t>(</w:t>
            </w:r>
            <w:proofErr w:type="gramEnd"/>
            <w:r w:rsidRPr="000A0C98">
              <w:rPr>
                <w:sz w:val="28"/>
                <w:szCs w:val="28"/>
              </w:rPr>
              <w:t>"%f", &amp;rate);</w:t>
            </w:r>
          </w:p>
          <w:p w14:paraId="04AB8A4F" w14:textId="28CF3D6B" w:rsidR="000A0C98" w:rsidRPr="000A0C98" w:rsidRDefault="000A0C98" w:rsidP="000A0C98">
            <w:pPr>
              <w:rPr>
                <w:sz w:val="28"/>
                <w:szCs w:val="28"/>
              </w:rPr>
            </w:pPr>
            <w:r w:rsidRPr="000A0C9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A0C98">
              <w:rPr>
                <w:sz w:val="28"/>
                <w:szCs w:val="28"/>
              </w:rPr>
              <w:t>printf</w:t>
            </w:r>
            <w:proofErr w:type="spellEnd"/>
            <w:r w:rsidRPr="000A0C98">
              <w:rPr>
                <w:sz w:val="28"/>
                <w:szCs w:val="28"/>
              </w:rPr>
              <w:t>(</w:t>
            </w:r>
            <w:proofErr w:type="gramEnd"/>
            <w:r w:rsidRPr="000A0C98">
              <w:rPr>
                <w:sz w:val="28"/>
                <w:szCs w:val="28"/>
              </w:rPr>
              <w:t>"Enter time period: ");</w:t>
            </w:r>
          </w:p>
          <w:p w14:paraId="43E5B34B" w14:textId="07EA8C8F" w:rsidR="000A0C98" w:rsidRPr="000A0C98" w:rsidRDefault="000A0C98" w:rsidP="000A0C98">
            <w:pPr>
              <w:rPr>
                <w:sz w:val="28"/>
                <w:szCs w:val="28"/>
              </w:rPr>
            </w:pPr>
            <w:r w:rsidRPr="000A0C9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A0C98">
              <w:rPr>
                <w:sz w:val="28"/>
                <w:szCs w:val="28"/>
              </w:rPr>
              <w:t>scanf</w:t>
            </w:r>
            <w:proofErr w:type="spellEnd"/>
            <w:r w:rsidRPr="000A0C98">
              <w:rPr>
                <w:sz w:val="28"/>
                <w:szCs w:val="28"/>
              </w:rPr>
              <w:t>(</w:t>
            </w:r>
            <w:proofErr w:type="gramEnd"/>
            <w:r w:rsidRPr="000A0C98">
              <w:rPr>
                <w:sz w:val="28"/>
                <w:szCs w:val="28"/>
              </w:rPr>
              <w:t>"%d", &amp;time);</w:t>
            </w:r>
          </w:p>
          <w:p w14:paraId="5E1C1FBB" w14:textId="77777777" w:rsidR="000A0C98" w:rsidRPr="000A0C98" w:rsidRDefault="000A0C98" w:rsidP="000A0C98">
            <w:pPr>
              <w:rPr>
                <w:sz w:val="28"/>
                <w:szCs w:val="28"/>
              </w:rPr>
            </w:pPr>
          </w:p>
          <w:p w14:paraId="77FA40D1" w14:textId="765DFE88" w:rsidR="000A0C98" w:rsidRPr="000A0C98" w:rsidRDefault="000A0C98" w:rsidP="000A0C98">
            <w:pPr>
              <w:rPr>
                <w:sz w:val="28"/>
                <w:szCs w:val="28"/>
              </w:rPr>
            </w:pPr>
            <w:r w:rsidRPr="000A0C98">
              <w:rPr>
                <w:sz w:val="28"/>
                <w:szCs w:val="28"/>
              </w:rPr>
              <w:t xml:space="preserve">    </w:t>
            </w:r>
            <w:proofErr w:type="spellStart"/>
            <w:r w:rsidRPr="000A0C98">
              <w:rPr>
                <w:sz w:val="28"/>
                <w:szCs w:val="28"/>
              </w:rPr>
              <w:t>simple_interest</w:t>
            </w:r>
            <w:proofErr w:type="spellEnd"/>
            <w:r w:rsidRPr="000A0C98">
              <w:rPr>
                <w:sz w:val="28"/>
                <w:szCs w:val="28"/>
              </w:rPr>
              <w:t xml:space="preserve"> = (principal * rate * time) / 100;</w:t>
            </w:r>
          </w:p>
          <w:p w14:paraId="569583BE" w14:textId="77777777" w:rsidR="000A0C98" w:rsidRPr="000A0C98" w:rsidRDefault="000A0C98" w:rsidP="000A0C98">
            <w:pPr>
              <w:rPr>
                <w:sz w:val="28"/>
                <w:szCs w:val="28"/>
              </w:rPr>
            </w:pPr>
          </w:p>
          <w:p w14:paraId="40EBE691" w14:textId="77777777" w:rsidR="000A0C98" w:rsidRPr="000A0C98" w:rsidRDefault="000A0C98" w:rsidP="000A0C98">
            <w:pPr>
              <w:rPr>
                <w:sz w:val="28"/>
                <w:szCs w:val="28"/>
              </w:rPr>
            </w:pPr>
            <w:r w:rsidRPr="000A0C9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A0C98">
              <w:rPr>
                <w:sz w:val="28"/>
                <w:szCs w:val="28"/>
              </w:rPr>
              <w:t>printf</w:t>
            </w:r>
            <w:proofErr w:type="spellEnd"/>
            <w:r w:rsidRPr="000A0C98">
              <w:rPr>
                <w:sz w:val="28"/>
                <w:szCs w:val="28"/>
              </w:rPr>
              <w:t>(</w:t>
            </w:r>
            <w:proofErr w:type="gramEnd"/>
            <w:r w:rsidRPr="000A0C98">
              <w:rPr>
                <w:sz w:val="28"/>
                <w:szCs w:val="28"/>
              </w:rPr>
              <w:t xml:space="preserve">"Simple Interest: %f", </w:t>
            </w:r>
            <w:proofErr w:type="spellStart"/>
            <w:r w:rsidRPr="000A0C98">
              <w:rPr>
                <w:sz w:val="28"/>
                <w:szCs w:val="28"/>
              </w:rPr>
              <w:t>simple_interest</w:t>
            </w:r>
            <w:proofErr w:type="spellEnd"/>
            <w:r w:rsidRPr="000A0C98">
              <w:rPr>
                <w:sz w:val="28"/>
                <w:szCs w:val="28"/>
              </w:rPr>
              <w:t>);</w:t>
            </w:r>
          </w:p>
          <w:p w14:paraId="34F91AA6" w14:textId="77777777" w:rsidR="000A0C98" w:rsidRPr="000A0C98" w:rsidRDefault="000A0C98" w:rsidP="000A0C98">
            <w:pPr>
              <w:rPr>
                <w:sz w:val="28"/>
                <w:szCs w:val="28"/>
              </w:rPr>
            </w:pPr>
            <w:r w:rsidRPr="000A0C98">
              <w:rPr>
                <w:sz w:val="28"/>
                <w:szCs w:val="28"/>
              </w:rPr>
              <w:t xml:space="preserve">    return 0;</w:t>
            </w:r>
          </w:p>
          <w:p w14:paraId="6840E99E" w14:textId="53802134" w:rsidR="006F079C" w:rsidRDefault="000A0C98" w:rsidP="000A0C98">
            <w:pPr>
              <w:rPr>
                <w:sz w:val="28"/>
                <w:szCs w:val="28"/>
              </w:rPr>
            </w:pPr>
            <w:r w:rsidRPr="000A0C98">
              <w:rPr>
                <w:sz w:val="28"/>
                <w:szCs w:val="28"/>
              </w:rPr>
              <w:t>}</w:t>
            </w:r>
          </w:p>
        </w:tc>
      </w:tr>
    </w:tbl>
    <w:p w14:paraId="24F08359" w14:textId="32A102E6" w:rsidR="00B5678E" w:rsidRDefault="00B5678E" w:rsidP="00B5678E">
      <w:pPr>
        <w:rPr>
          <w:sz w:val="28"/>
          <w:szCs w:val="28"/>
          <w:u w:val="single"/>
        </w:rPr>
      </w:pPr>
    </w:p>
    <w:p w14:paraId="13BCFD8E" w14:textId="77777777" w:rsidR="002B7544" w:rsidRDefault="002B7544" w:rsidP="002B7544">
      <w:pPr>
        <w:rPr>
          <w:sz w:val="28"/>
          <w:szCs w:val="28"/>
        </w:rPr>
      </w:pPr>
    </w:p>
    <w:p w14:paraId="4A707003" w14:textId="77777777" w:rsidR="002B7544" w:rsidRDefault="002B7544" w:rsidP="002B7544">
      <w:pPr>
        <w:rPr>
          <w:sz w:val="28"/>
          <w:szCs w:val="28"/>
        </w:rPr>
      </w:pPr>
    </w:p>
    <w:p w14:paraId="6BD238D0" w14:textId="77777777" w:rsidR="002B7544" w:rsidRDefault="002B7544" w:rsidP="002B7544">
      <w:pPr>
        <w:rPr>
          <w:sz w:val="28"/>
          <w:szCs w:val="28"/>
        </w:rPr>
      </w:pPr>
    </w:p>
    <w:p w14:paraId="4332655A" w14:textId="6646B18D" w:rsidR="002B7544" w:rsidRPr="002B7544" w:rsidRDefault="002B7544" w:rsidP="00B5678E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309FBD10" w14:textId="65F90D31" w:rsidR="002B7544" w:rsidRDefault="002B7544" w:rsidP="00B5678E">
      <w:pPr>
        <w:rPr>
          <w:sz w:val="28"/>
          <w:szCs w:val="28"/>
          <w:u w:val="single"/>
        </w:rPr>
      </w:pPr>
      <w:r w:rsidRPr="00B5678E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B767443" wp14:editId="308E0033">
            <wp:simplePos x="0" y="0"/>
            <wp:positionH relativeFrom="column">
              <wp:posOffset>12700</wp:posOffset>
            </wp:positionH>
            <wp:positionV relativeFrom="paragraph">
              <wp:posOffset>8890</wp:posOffset>
            </wp:positionV>
            <wp:extent cx="2872740" cy="1638300"/>
            <wp:effectExtent l="0" t="0" r="3810" b="0"/>
            <wp:wrapNone/>
            <wp:docPr id="184026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63687" name=""/>
                    <pic:cNvPicPr/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9C0EE" w14:textId="7DA6D19A" w:rsidR="002B7544" w:rsidRDefault="002B7544" w:rsidP="00B5678E">
      <w:pPr>
        <w:rPr>
          <w:sz w:val="28"/>
          <w:szCs w:val="28"/>
          <w:u w:val="single"/>
        </w:rPr>
      </w:pPr>
    </w:p>
    <w:p w14:paraId="6A340B81" w14:textId="77777777" w:rsidR="002B7544" w:rsidRDefault="002B7544" w:rsidP="00B5678E">
      <w:pPr>
        <w:rPr>
          <w:sz w:val="28"/>
          <w:szCs w:val="28"/>
          <w:u w:val="single"/>
        </w:rPr>
      </w:pPr>
    </w:p>
    <w:p w14:paraId="43D2BF98" w14:textId="77777777" w:rsidR="002B7544" w:rsidRDefault="002B7544" w:rsidP="00B5678E">
      <w:pPr>
        <w:rPr>
          <w:sz w:val="28"/>
          <w:szCs w:val="28"/>
          <w:u w:val="single"/>
        </w:rPr>
      </w:pPr>
    </w:p>
    <w:p w14:paraId="17A1194C" w14:textId="77777777" w:rsidR="002B7544" w:rsidRDefault="002B7544" w:rsidP="00B5678E">
      <w:pPr>
        <w:rPr>
          <w:sz w:val="28"/>
          <w:szCs w:val="28"/>
          <w:u w:val="single"/>
        </w:rPr>
      </w:pPr>
    </w:p>
    <w:p w14:paraId="2E762843" w14:textId="77777777" w:rsidR="002B7544" w:rsidRDefault="002B7544" w:rsidP="00B5678E">
      <w:pPr>
        <w:rPr>
          <w:sz w:val="28"/>
          <w:szCs w:val="28"/>
          <w:u w:val="single"/>
        </w:rPr>
      </w:pPr>
    </w:p>
    <w:p w14:paraId="6644F57C" w14:textId="77777777" w:rsidR="002B7544" w:rsidRPr="00050A3C" w:rsidRDefault="002B7544" w:rsidP="00B5678E">
      <w:pPr>
        <w:rPr>
          <w:sz w:val="28"/>
          <w:szCs w:val="28"/>
          <w:u w:val="single"/>
        </w:rPr>
      </w:pPr>
    </w:p>
    <w:p w14:paraId="39EBADD9" w14:textId="04608A66" w:rsidR="00B5678E" w:rsidRDefault="00B5678E" w:rsidP="00B5678E">
      <w:pPr>
        <w:rPr>
          <w:sz w:val="28"/>
          <w:szCs w:val="28"/>
        </w:rPr>
      </w:pPr>
      <w:r>
        <w:rPr>
          <w:sz w:val="28"/>
          <w:szCs w:val="28"/>
        </w:rPr>
        <w:t>AIM- WACP TO FIND COPMPUND INTREST WITH INPUT FROM USER</w:t>
      </w:r>
    </w:p>
    <w:p w14:paraId="2179205F" w14:textId="77777777" w:rsidR="00B5678E" w:rsidRDefault="00B5678E" w:rsidP="00B5678E">
      <w:pPr>
        <w:rPr>
          <w:sz w:val="28"/>
          <w:szCs w:val="28"/>
        </w:rPr>
      </w:pPr>
      <w:r>
        <w:rPr>
          <w:sz w:val="28"/>
          <w:szCs w:val="28"/>
        </w:rPr>
        <w:t>CODE-                                                                          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78E" w14:paraId="0A4DE7F4" w14:textId="77777777" w:rsidTr="00B5678E">
        <w:tc>
          <w:tcPr>
            <w:tcW w:w="9016" w:type="dxa"/>
          </w:tcPr>
          <w:p w14:paraId="7B8BBB0D" w14:textId="121B6A3E" w:rsidR="00C4785E" w:rsidRPr="00C4785E" w:rsidRDefault="00C4785E" w:rsidP="00C4785E">
            <w:pPr>
              <w:rPr>
                <w:sz w:val="28"/>
                <w:szCs w:val="28"/>
              </w:rPr>
            </w:pPr>
            <w:r w:rsidRPr="00847749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73806186" wp14:editId="1AA3E207">
                  <wp:simplePos x="0" y="0"/>
                  <wp:positionH relativeFrom="column">
                    <wp:posOffset>2790825</wp:posOffset>
                  </wp:positionH>
                  <wp:positionV relativeFrom="paragraph">
                    <wp:posOffset>6350</wp:posOffset>
                  </wp:positionV>
                  <wp:extent cx="2842506" cy="1607959"/>
                  <wp:effectExtent l="0" t="0" r="0" b="0"/>
                  <wp:wrapNone/>
                  <wp:docPr id="37658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58700" name=""/>
                          <pic:cNvPicPr/>
                        </pic:nvPicPr>
                        <pic:blipFill>
                          <a:blip r:embed="rId11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506" cy="160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4785E">
              <w:rPr>
                <w:sz w:val="28"/>
                <w:szCs w:val="28"/>
              </w:rPr>
              <w:t>#include&lt;stdio.h&gt;</w:t>
            </w:r>
          </w:p>
          <w:p w14:paraId="3A93D989" w14:textId="6EC2DC35" w:rsidR="00C4785E" w:rsidRPr="00C4785E" w:rsidRDefault="00C4785E" w:rsidP="00C4785E">
            <w:pPr>
              <w:rPr>
                <w:sz w:val="28"/>
                <w:szCs w:val="28"/>
              </w:rPr>
            </w:pPr>
            <w:r w:rsidRPr="00C4785E">
              <w:rPr>
                <w:sz w:val="28"/>
                <w:szCs w:val="28"/>
              </w:rPr>
              <w:t>#include&lt;math.h&gt;</w:t>
            </w:r>
          </w:p>
          <w:p w14:paraId="550D2154" w14:textId="0ADBA953" w:rsidR="00C4785E" w:rsidRPr="00C4785E" w:rsidRDefault="00C4785E" w:rsidP="00C4785E">
            <w:pPr>
              <w:rPr>
                <w:sz w:val="28"/>
                <w:szCs w:val="28"/>
              </w:rPr>
            </w:pPr>
            <w:r w:rsidRPr="00C4785E">
              <w:rPr>
                <w:sz w:val="28"/>
                <w:szCs w:val="28"/>
              </w:rPr>
              <w:t xml:space="preserve">int </w:t>
            </w:r>
            <w:proofErr w:type="gramStart"/>
            <w:r w:rsidRPr="00C4785E">
              <w:rPr>
                <w:sz w:val="28"/>
                <w:szCs w:val="28"/>
              </w:rPr>
              <w:t>main(</w:t>
            </w:r>
            <w:proofErr w:type="gramEnd"/>
            <w:r w:rsidRPr="00C4785E">
              <w:rPr>
                <w:sz w:val="28"/>
                <w:szCs w:val="28"/>
              </w:rPr>
              <w:t>)</w:t>
            </w:r>
          </w:p>
          <w:p w14:paraId="73C47512" w14:textId="26DA23D3" w:rsidR="00C4785E" w:rsidRPr="00C4785E" w:rsidRDefault="00C4785E" w:rsidP="00C4785E">
            <w:pPr>
              <w:rPr>
                <w:sz w:val="28"/>
                <w:szCs w:val="28"/>
              </w:rPr>
            </w:pPr>
            <w:r w:rsidRPr="00C4785E">
              <w:rPr>
                <w:sz w:val="28"/>
                <w:szCs w:val="28"/>
              </w:rPr>
              <w:t>{</w:t>
            </w:r>
          </w:p>
          <w:p w14:paraId="52CC2069" w14:textId="77777777" w:rsidR="00C4785E" w:rsidRPr="00C4785E" w:rsidRDefault="00C4785E" w:rsidP="00C4785E">
            <w:pPr>
              <w:rPr>
                <w:sz w:val="28"/>
                <w:szCs w:val="28"/>
              </w:rPr>
            </w:pPr>
            <w:r w:rsidRPr="00C4785E">
              <w:rPr>
                <w:sz w:val="28"/>
                <w:szCs w:val="28"/>
              </w:rPr>
              <w:t xml:space="preserve">    float principal, rate;</w:t>
            </w:r>
          </w:p>
          <w:p w14:paraId="7C043322" w14:textId="77777777" w:rsidR="00C4785E" w:rsidRPr="00C4785E" w:rsidRDefault="00C4785E" w:rsidP="00C4785E">
            <w:pPr>
              <w:rPr>
                <w:sz w:val="28"/>
                <w:szCs w:val="28"/>
              </w:rPr>
            </w:pPr>
            <w:r w:rsidRPr="00C4785E">
              <w:rPr>
                <w:sz w:val="28"/>
                <w:szCs w:val="28"/>
              </w:rPr>
              <w:t xml:space="preserve">    int time;</w:t>
            </w:r>
          </w:p>
          <w:p w14:paraId="482A9B22" w14:textId="77777777" w:rsidR="00C4785E" w:rsidRPr="00C4785E" w:rsidRDefault="00C4785E" w:rsidP="00C4785E">
            <w:pPr>
              <w:rPr>
                <w:sz w:val="28"/>
                <w:szCs w:val="28"/>
              </w:rPr>
            </w:pPr>
            <w:r w:rsidRPr="00C4785E">
              <w:rPr>
                <w:sz w:val="28"/>
                <w:szCs w:val="28"/>
              </w:rPr>
              <w:t xml:space="preserve">    float </w:t>
            </w:r>
            <w:proofErr w:type="spellStart"/>
            <w:r w:rsidRPr="00C4785E">
              <w:rPr>
                <w:sz w:val="28"/>
                <w:szCs w:val="28"/>
              </w:rPr>
              <w:t>compound_interest</w:t>
            </w:r>
            <w:proofErr w:type="spellEnd"/>
            <w:r w:rsidRPr="00C4785E">
              <w:rPr>
                <w:sz w:val="28"/>
                <w:szCs w:val="28"/>
              </w:rPr>
              <w:t>;</w:t>
            </w:r>
          </w:p>
          <w:p w14:paraId="258E43E4" w14:textId="017EC259" w:rsidR="00C4785E" w:rsidRPr="00C4785E" w:rsidRDefault="00C4785E" w:rsidP="00C4785E">
            <w:pPr>
              <w:rPr>
                <w:sz w:val="28"/>
                <w:szCs w:val="28"/>
              </w:rPr>
            </w:pPr>
          </w:p>
          <w:p w14:paraId="5DCF41D1" w14:textId="3E27A616" w:rsidR="00C4785E" w:rsidRPr="00C4785E" w:rsidRDefault="00C4785E" w:rsidP="00C4785E">
            <w:pPr>
              <w:rPr>
                <w:sz w:val="28"/>
                <w:szCs w:val="28"/>
              </w:rPr>
            </w:pPr>
            <w:r w:rsidRPr="00C4785E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4785E">
              <w:rPr>
                <w:sz w:val="28"/>
                <w:szCs w:val="28"/>
              </w:rPr>
              <w:t>printf</w:t>
            </w:r>
            <w:proofErr w:type="spellEnd"/>
            <w:r w:rsidRPr="00C4785E">
              <w:rPr>
                <w:sz w:val="28"/>
                <w:szCs w:val="28"/>
              </w:rPr>
              <w:t>(</w:t>
            </w:r>
            <w:proofErr w:type="gramEnd"/>
            <w:r w:rsidRPr="00C4785E">
              <w:rPr>
                <w:sz w:val="28"/>
                <w:szCs w:val="28"/>
              </w:rPr>
              <w:t>"Enter principal amount: ");</w:t>
            </w:r>
          </w:p>
          <w:p w14:paraId="731CCD68" w14:textId="00899D21" w:rsidR="00C4785E" w:rsidRPr="00C4785E" w:rsidRDefault="00C4785E" w:rsidP="00C4785E">
            <w:pPr>
              <w:rPr>
                <w:sz w:val="28"/>
                <w:szCs w:val="28"/>
              </w:rPr>
            </w:pPr>
            <w:r w:rsidRPr="00C4785E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4785E">
              <w:rPr>
                <w:sz w:val="28"/>
                <w:szCs w:val="28"/>
              </w:rPr>
              <w:t>scanf</w:t>
            </w:r>
            <w:proofErr w:type="spellEnd"/>
            <w:r w:rsidRPr="00C4785E">
              <w:rPr>
                <w:sz w:val="28"/>
                <w:szCs w:val="28"/>
              </w:rPr>
              <w:t>(</w:t>
            </w:r>
            <w:proofErr w:type="gramEnd"/>
            <w:r w:rsidRPr="00C4785E">
              <w:rPr>
                <w:sz w:val="28"/>
                <w:szCs w:val="28"/>
              </w:rPr>
              <w:t>"%f", &amp;principal);</w:t>
            </w:r>
          </w:p>
          <w:p w14:paraId="330110DC" w14:textId="77777777" w:rsidR="00C4785E" w:rsidRPr="00C4785E" w:rsidRDefault="00C4785E" w:rsidP="00C4785E">
            <w:pPr>
              <w:rPr>
                <w:sz w:val="28"/>
                <w:szCs w:val="28"/>
              </w:rPr>
            </w:pPr>
            <w:r w:rsidRPr="00C4785E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4785E">
              <w:rPr>
                <w:sz w:val="28"/>
                <w:szCs w:val="28"/>
              </w:rPr>
              <w:t>printf</w:t>
            </w:r>
            <w:proofErr w:type="spellEnd"/>
            <w:r w:rsidRPr="00C4785E">
              <w:rPr>
                <w:sz w:val="28"/>
                <w:szCs w:val="28"/>
              </w:rPr>
              <w:t>(</w:t>
            </w:r>
            <w:proofErr w:type="gramEnd"/>
            <w:r w:rsidRPr="00C4785E">
              <w:rPr>
                <w:sz w:val="28"/>
                <w:szCs w:val="28"/>
              </w:rPr>
              <w:t>"Enter rate of interest: ");</w:t>
            </w:r>
          </w:p>
          <w:p w14:paraId="4AF087FC" w14:textId="37AE97C3" w:rsidR="00C4785E" w:rsidRPr="00C4785E" w:rsidRDefault="00C4785E" w:rsidP="00C4785E">
            <w:pPr>
              <w:rPr>
                <w:sz w:val="28"/>
                <w:szCs w:val="28"/>
              </w:rPr>
            </w:pPr>
            <w:r w:rsidRPr="00C4785E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4785E">
              <w:rPr>
                <w:sz w:val="28"/>
                <w:szCs w:val="28"/>
              </w:rPr>
              <w:t>scanf</w:t>
            </w:r>
            <w:proofErr w:type="spellEnd"/>
            <w:r w:rsidRPr="00C4785E">
              <w:rPr>
                <w:sz w:val="28"/>
                <w:szCs w:val="28"/>
              </w:rPr>
              <w:t>(</w:t>
            </w:r>
            <w:proofErr w:type="gramEnd"/>
            <w:r w:rsidRPr="00C4785E">
              <w:rPr>
                <w:sz w:val="28"/>
                <w:szCs w:val="28"/>
              </w:rPr>
              <w:t>"%f", &amp;rate);</w:t>
            </w:r>
          </w:p>
          <w:p w14:paraId="089DB401" w14:textId="011FAAE9" w:rsidR="00C4785E" w:rsidRPr="00C4785E" w:rsidRDefault="00C4785E" w:rsidP="00C4785E">
            <w:pPr>
              <w:rPr>
                <w:sz w:val="28"/>
                <w:szCs w:val="28"/>
              </w:rPr>
            </w:pPr>
            <w:r w:rsidRPr="00C4785E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4785E">
              <w:rPr>
                <w:sz w:val="28"/>
                <w:szCs w:val="28"/>
              </w:rPr>
              <w:t>printf</w:t>
            </w:r>
            <w:proofErr w:type="spellEnd"/>
            <w:r w:rsidRPr="00C4785E">
              <w:rPr>
                <w:sz w:val="28"/>
                <w:szCs w:val="28"/>
              </w:rPr>
              <w:t>(</w:t>
            </w:r>
            <w:proofErr w:type="gramEnd"/>
            <w:r w:rsidRPr="00C4785E">
              <w:rPr>
                <w:sz w:val="28"/>
                <w:szCs w:val="28"/>
              </w:rPr>
              <w:t>"Enter time period: ");</w:t>
            </w:r>
          </w:p>
          <w:p w14:paraId="250F3B98" w14:textId="085AC738" w:rsidR="00C4785E" w:rsidRPr="00C4785E" w:rsidRDefault="00C4785E" w:rsidP="00C4785E">
            <w:pPr>
              <w:rPr>
                <w:sz w:val="28"/>
                <w:szCs w:val="28"/>
              </w:rPr>
            </w:pPr>
            <w:r w:rsidRPr="00C4785E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4785E">
              <w:rPr>
                <w:sz w:val="28"/>
                <w:szCs w:val="28"/>
              </w:rPr>
              <w:t>scanf</w:t>
            </w:r>
            <w:proofErr w:type="spellEnd"/>
            <w:r w:rsidRPr="00C4785E">
              <w:rPr>
                <w:sz w:val="28"/>
                <w:szCs w:val="28"/>
              </w:rPr>
              <w:t>(</w:t>
            </w:r>
            <w:proofErr w:type="gramEnd"/>
            <w:r w:rsidRPr="00C4785E">
              <w:rPr>
                <w:sz w:val="28"/>
                <w:szCs w:val="28"/>
              </w:rPr>
              <w:t>"%d", &amp;time);</w:t>
            </w:r>
          </w:p>
          <w:p w14:paraId="546DF6A8" w14:textId="7722D8C4" w:rsidR="00C4785E" w:rsidRPr="00C4785E" w:rsidRDefault="00C4785E" w:rsidP="00C4785E">
            <w:pPr>
              <w:rPr>
                <w:sz w:val="28"/>
                <w:szCs w:val="28"/>
              </w:rPr>
            </w:pPr>
          </w:p>
          <w:p w14:paraId="199C6CF7" w14:textId="7F10B966" w:rsidR="00C4785E" w:rsidRPr="00C4785E" w:rsidRDefault="00C4785E" w:rsidP="00C4785E">
            <w:pPr>
              <w:rPr>
                <w:sz w:val="28"/>
                <w:szCs w:val="28"/>
              </w:rPr>
            </w:pPr>
            <w:r w:rsidRPr="00C4785E">
              <w:rPr>
                <w:sz w:val="28"/>
                <w:szCs w:val="28"/>
              </w:rPr>
              <w:t xml:space="preserve">    </w:t>
            </w:r>
            <w:proofErr w:type="spellStart"/>
            <w:r w:rsidRPr="00C4785E">
              <w:rPr>
                <w:sz w:val="28"/>
                <w:szCs w:val="28"/>
              </w:rPr>
              <w:t>compound_interest</w:t>
            </w:r>
            <w:proofErr w:type="spellEnd"/>
            <w:r w:rsidRPr="00C4785E">
              <w:rPr>
                <w:sz w:val="28"/>
                <w:szCs w:val="28"/>
              </w:rPr>
              <w:t xml:space="preserve"> = principal * </w:t>
            </w:r>
            <w:proofErr w:type="gramStart"/>
            <w:r w:rsidRPr="00C4785E">
              <w:rPr>
                <w:sz w:val="28"/>
                <w:szCs w:val="28"/>
              </w:rPr>
              <w:t>pow(</w:t>
            </w:r>
            <w:proofErr w:type="gramEnd"/>
            <w:r w:rsidRPr="00C4785E">
              <w:rPr>
                <w:sz w:val="28"/>
                <w:szCs w:val="28"/>
              </w:rPr>
              <w:t>(1 + rate / 100), time) - principal;</w:t>
            </w:r>
          </w:p>
          <w:p w14:paraId="210D02B8" w14:textId="77777777" w:rsidR="00C4785E" w:rsidRPr="00C4785E" w:rsidRDefault="00C4785E" w:rsidP="00C4785E">
            <w:pPr>
              <w:rPr>
                <w:sz w:val="28"/>
                <w:szCs w:val="28"/>
              </w:rPr>
            </w:pPr>
          </w:p>
          <w:p w14:paraId="0B2E0F29" w14:textId="5B69D7EA" w:rsidR="00C4785E" w:rsidRPr="00C4785E" w:rsidRDefault="00C4785E" w:rsidP="00C4785E">
            <w:pPr>
              <w:rPr>
                <w:sz w:val="28"/>
                <w:szCs w:val="28"/>
              </w:rPr>
            </w:pPr>
            <w:r w:rsidRPr="00C4785E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4785E">
              <w:rPr>
                <w:sz w:val="28"/>
                <w:szCs w:val="28"/>
              </w:rPr>
              <w:t>printf</w:t>
            </w:r>
            <w:proofErr w:type="spellEnd"/>
            <w:r w:rsidRPr="00C4785E">
              <w:rPr>
                <w:sz w:val="28"/>
                <w:szCs w:val="28"/>
              </w:rPr>
              <w:t>(</w:t>
            </w:r>
            <w:proofErr w:type="gramEnd"/>
            <w:r w:rsidRPr="00C4785E">
              <w:rPr>
                <w:sz w:val="28"/>
                <w:szCs w:val="28"/>
              </w:rPr>
              <w:t xml:space="preserve">"Compound Interest: %f", </w:t>
            </w:r>
            <w:proofErr w:type="spellStart"/>
            <w:r w:rsidRPr="00C4785E">
              <w:rPr>
                <w:sz w:val="28"/>
                <w:szCs w:val="28"/>
              </w:rPr>
              <w:t>compound_interest</w:t>
            </w:r>
            <w:proofErr w:type="spellEnd"/>
            <w:r w:rsidRPr="00C4785E">
              <w:rPr>
                <w:sz w:val="28"/>
                <w:szCs w:val="28"/>
              </w:rPr>
              <w:t>);</w:t>
            </w:r>
          </w:p>
          <w:p w14:paraId="010841DC" w14:textId="15DD1C97" w:rsidR="00C4785E" w:rsidRPr="00C4785E" w:rsidRDefault="00C4785E" w:rsidP="00C4785E">
            <w:pPr>
              <w:rPr>
                <w:sz w:val="28"/>
                <w:szCs w:val="28"/>
              </w:rPr>
            </w:pPr>
            <w:r w:rsidRPr="00C4785E">
              <w:rPr>
                <w:sz w:val="28"/>
                <w:szCs w:val="28"/>
              </w:rPr>
              <w:t xml:space="preserve">    return 0;</w:t>
            </w:r>
          </w:p>
          <w:p w14:paraId="64256984" w14:textId="29D582C6" w:rsidR="00B5678E" w:rsidRDefault="00C4785E" w:rsidP="00C4785E">
            <w:pPr>
              <w:rPr>
                <w:sz w:val="28"/>
                <w:szCs w:val="28"/>
              </w:rPr>
            </w:pPr>
            <w:r w:rsidRPr="00C4785E">
              <w:rPr>
                <w:sz w:val="28"/>
                <w:szCs w:val="28"/>
              </w:rPr>
              <w:t>}</w:t>
            </w:r>
          </w:p>
        </w:tc>
      </w:tr>
    </w:tbl>
    <w:p w14:paraId="59861578" w14:textId="5F282647" w:rsidR="003870C5" w:rsidRDefault="003870C5" w:rsidP="00626EB6">
      <w:pPr>
        <w:rPr>
          <w:sz w:val="28"/>
          <w:szCs w:val="28"/>
        </w:rPr>
      </w:pPr>
    </w:p>
    <w:p w14:paraId="64A13A17" w14:textId="77777777" w:rsidR="00E51C1A" w:rsidRDefault="00E51C1A" w:rsidP="00626EB6">
      <w:pPr>
        <w:rPr>
          <w:sz w:val="28"/>
          <w:szCs w:val="28"/>
        </w:rPr>
      </w:pPr>
    </w:p>
    <w:p w14:paraId="2FEC2515" w14:textId="77777777" w:rsidR="00E51C1A" w:rsidRDefault="00E51C1A" w:rsidP="00626EB6">
      <w:pPr>
        <w:rPr>
          <w:sz w:val="28"/>
          <w:szCs w:val="28"/>
        </w:rPr>
      </w:pPr>
    </w:p>
    <w:p w14:paraId="5F943F05" w14:textId="77777777" w:rsidR="00E51C1A" w:rsidRDefault="00E51C1A" w:rsidP="00626EB6">
      <w:pPr>
        <w:rPr>
          <w:sz w:val="28"/>
          <w:szCs w:val="28"/>
        </w:rPr>
      </w:pPr>
    </w:p>
    <w:p w14:paraId="72DA6905" w14:textId="77777777" w:rsidR="00E51C1A" w:rsidRDefault="00E51C1A" w:rsidP="00626EB6">
      <w:pPr>
        <w:rPr>
          <w:sz w:val="28"/>
          <w:szCs w:val="28"/>
        </w:rPr>
      </w:pPr>
    </w:p>
    <w:p w14:paraId="3B34FDAB" w14:textId="77777777" w:rsidR="00E51C1A" w:rsidRDefault="00E51C1A" w:rsidP="00626EB6">
      <w:pPr>
        <w:rPr>
          <w:sz w:val="28"/>
          <w:szCs w:val="28"/>
        </w:rPr>
      </w:pPr>
    </w:p>
    <w:p w14:paraId="0B62F61B" w14:textId="77777777" w:rsidR="00E51C1A" w:rsidRDefault="00E51C1A" w:rsidP="00626EB6">
      <w:pPr>
        <w:rPr>
          <w:sz w:val="28"/>
          <w:szCs w:val="28"/>
        </w:rPr>
      </w:pPr>
    </w:p>
    <w:p w14:paraId="75EC95CB" w14:textId="77777777" w:rsidR="00E51C1A" w:rsidRDefault="00E51C1A" w:rsidP="00626EB6">
      <w:pPr>
        <w:rPr>
          <w:sz w:val="28"/>
          <w:szCs w:val="28"/>
        </w:rPr>
      </w:pPr>
    </w:p>
    <w:p w14:paraId="56702579" w14:textId="77777777" w:rsidR="00E51C1A" w:rsidRDefault="00E51C1A" w:rsidP="00626EB6">
      <w:pPr>
        <w:rPr>
          <w:sz w:val="28"/>
          <w:szCs w:val="28"/>
        </w:rPr>
      </w:pPr>
    </w:p>
    <w:p w14:paraId="3D3F8F12" w14:textId="77777777" w:rsidR="00E51C1A" w:rsidRDefault="00E51C1A" w:rsidP="00626EB6">
      <w:pPr>
        <w:rPr>
          <w:sz w:val="28"/>
          <w:szCs w:val="28"/>
        </w:rPr>
      </w:pPr>
    </w:p>
    <w:p w14:paraId="335A4A48" w14:textId="7F0CC0D0" w:rsidR="00E51C1A" w:rsidRPr="00050A3C" w:rsidRDefault="00E51C1A" w:rsidP="00E51C1A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 xml:space="preserve">PROGRAM </w:t>
      </w:r>
      <w:r>
        <w:rPr>
          <w:sz w:val="28"/>
          <w:szCs w:val="28"/>
          <w:u w:val="single"/>
        </w:rPr>
        <w:t>-</w:t>
      </w:r>
      <w:r w:rsidR="006F7CAC">
        <w:rPr>
          <w:sz w:val="28"/>
          <w:szCs w:val="28"/>
          <w:u w:val="single"/>
        </w:rPr>
        <w:t>4</w:t>
      </w:r>
    </w:p>
    <w:p w14:paraId="29E06A0C" w14:textId="67433A40" w:rsidR="00E51C1A" w:rsidRDefault="00E51C1A" w:rsidP="00E51C1A">
      <w:pPr>
        <w:rPr>
          <w:sz w:val="28"/>
          <w:szCs w:val="28"/>
        </w:rPr>
      </w:pPr>
      <w:r>
        <w:rPr>
          <w:sz w:val="28"/>
          <w:szCs w:val="28"/>
        </w:rPr>
        <w:t>AIM- WACP</w:t>
      </w:r>
      <w:r w:rsidR="006F7CAC" w:rsidRPr="006F7CAC">
        <w:rPr>
          <w:sz w:val="28"/>
          <w:szCs w:val="28"/>
        </w:rPr>
        <w:t xml:space="preserve"> to find sum of all integers greater than 100 &amp; less than 200 and are </w:t>
      </w:r>
      <w:r w:rsidR="00213099">
        <w:rPr>
          <w:sz w:val="28"/>
          <w:szCs w:val="28"/>
        </w:rPr>
        <w:t xml:space="preserve">         </w:t>
      </w:r>
      <w:r w:rsidR="006F7CAC" w:rsidRPr="006F7CAC">
        <w:rPr>
          <w:sz w:val="28"/>
          <w:szCs w:val="28"/>
        </w:rPr>
        <w:t>divisible by 5.</w:t>
      </w:r>
    </w:p>
    <w:p w14:paraId="4466A635" w14:textId="77777777" w:rsidR="00213099" w:rsidRDefault="00E51C1A" w:rsidP="00E51C1A">
      <w:pPr>
        <w:rPr>
          <w:sz w:val="28"/>
          <w:szCs w:val="28"/>
        </w:rPr>
      </w:pPr>
      <w:r>
        <w:rPr>
          <w:sz w:val="28"/>
          <w:szCs w:val="28"/>
        </w:rPr>
        <w:t xml:space="preserve">CODE-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3099" w14:paraId="2747E315" w14:textId="77777777" w:rsidTr="00213099">
        <w:tc>
          <w:tcPr>
            <w:tcW w:w="9016" w:type="dxa"/>
          </w:tcPr>
          <w:p w14:paraId="3E77D29F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>#include &lt;</w:t>
            </w:r>
            <w:proofErr w:type="spellStart"/>
            <w:r w:rsidRPr="00BD4CC3">
              <w:rPr>
                <w:sz w:val="28"/>
                <w:szCs w:val="28"/>
              </w:rPr>
              <w:t>stdio.h</w:t>
            </w:r>
            <w:proofErr w:type="spellEnd"/>
            <w:r w:rsidRPr="00BD4CC3">
              <w:rPr>
                <w:sz w:val="28"/>
                <w:szCs w:val="28"/>
              </w:rPr>
              <w:t>&gt;</w:t>
            </w:r>
          </w:p>
          <w:p w14:paraId="15D7FCC6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</w:p>
          <w:p w14:paraId="1A08F7B2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 xml:space="preserve">int </w:t>
            </w:r>
            <w:proofErr w:type="gramStart"/>
            <w:r w:rsidRPr="00BD4CC3">
              <w:rPr>
                <w:sz w:val="28"/>
                <w:szCs w:val="28"/>
              </w:rPr>
              <w:t>main(</w:t>
            </w:r>
            <w:proofErr w:type="gramEnd"/>
            <w:r w:rsidRPr="00BD4CC3">
              <w:rPr>
                <w:sz w:val="28"/>
                <w:szCs w:val="28"/>
              </w:rPr>
              <w:t>)</w:t>
            </w:r>
          </w:p>
          <w:p w14:paraId="6513313E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>{</w:t>
            </w:r>
          </w:p>
          <w:p w14:paraId="2C54FF9A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 xml:space="preserve">   int </w:t>
            </w:r>
            <w:proofErr w:type="spellStart"/>
            <w:r w:rsidRPr="00BD4CC3">
              <w:rPr>
                <w:sz w:val="28"/>
                <w:szCs w:val="28"/>
              </w:rPr>
              <w:t>i</w:t>
            </w:r>
            <w:proofErr w:type="spellEnd"/>
            <w:r w:rsidRPr="00BD4CC3">
              <w:rPr>
                <w:sz w:val="28"/>
                <w:szCs w:val="28"/>
              </w:rPr>
              <w:t>;</w:t>
            </w:r>
          </w:p>
          <w:p w14:paraId="53DE75E2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</w:p>
          <w:p w14:paraId="185D4F1F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BD4CC3">
              <w:rPr>
                <w:sz w:val="28"/>
                <w:szCs w:val="28"/>
              </w:rPr>
              <w:t>printf</w:t>
            </w:r>
            <w:proofErr w:type="spellEnd"/>
            <w:r w:rsidRPr="00BD4CC3">
              <w:rPr>
                <w:sz w:val="28"/>
                <w:szCs w:val="28"/>
              </w:rPr>
              <w:t>(</w:t>
            </w:r>
            <w:proofErr w:type="gramEnd"/>
            <w:r w:rsidRPr="00BD4CC3">
              <w:rPr>
                <w:sz w:val="28"/>
                <w:szCs w:val="28"/>
              </w:rPr>
              <w:t>"Numbers from 101 to 199 that are divisible by 5: \n");</w:t>
            </w:r>
          </w:p>
          <w:p w14:paraId="4EB120F1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</w:p>
          <w:p w14:paraId="7C499EBB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 xml:space="preserve">   </w:t>
            </w:r>
            <w:proofErr w:type="gramStart"/>
            <w:r w:rsidRPr="00BD4CC3">
              <w:rPr>
                <w:sz w:val="28"/>
                <w:szCs w:val="28"/>
              </w:rPr>
              <w:t>for(</w:t>
            </w:r>
            <w:proofErr w:type="spellStart"/>
            <w:proofErr w:type="gramEnd"/>
            <w:r w:rsidRPr="00BD4CC3">
              <w:rPr>
                <w:sz w:val="28"/>
                <w:szCs w:val="28"/>
              </w:rPr>
              <w:t>i</w:t>
            </w:r>
            <w:proofErr w:type="spellEnd"/>
            <w:r w:rsidRPr="00BD4CC3">
              <w:rPr>
                <w:sz w:val="28"/>
                <w:szCs w:val="28"/>
              </w:rPr>
              <w:t xml:space="preserve">=101; </w:t>
            </w:r>
            <w:proofErr w:type="spellStart"/>
            <w:r w:rsidRPr="00BD4CC3">
              <w:rPr>
                <w:sz w:val="28"/>
                <w:szCs w:val="28"/>
              </w:rPr>
              <w:t>i</w:t>
            </w:r>
            <w:proofErr w:type="spellEnd"/>
            <w:r w:rsidRPr="00BD4CC3">
              <w:rPr>
                <w:sz w:val="28"/>
                <w:szCs w:val="28"/>
              </w:rPr>
              <w:t xml:space="preserve">&lt;200; </w:t>
            </w:r>
            <w:proofErr w:type="spellStart"/>
            <w:r w:rsidRPr="00BD4CC3">
              <w:rPr>
                <w:sz w:val="28"/>
                <w:szCs w:val="28"/>
              </w:rPr>
              <w:t>i</w:t>
            </w:r>
            <w:proofErr w:type="spellEnd"/>
            <w:r w:rsidRPr="00BD4CC3">
              <w:rPr>
                <w:sz w:val="28"/>
                <w:szCs w:val="28"/>
              </w:rPr>
              <w:t>++)</w:t>
            </w:r>
          </w:p>
          <w:p w14:paraId="2F5B5C54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 xml:space="preserve">   {</w:t>
            </w:r>
          </w:p>
          <w:p w14:paraId="5EF1C7AC" w14:textId="7DDAA656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 xml:space="preserve">     if(i%5==0)</w:t>
            </w:r>
            <w:r w:rsidR="009565CC">
              <w:rPr>
                <w:sz w:val="28"/>
                <w:szCs w:val="28"/>
              </w:rPr>
              <w:t xml:space="preserve">                                      </w:t>
            </w:r>
            <w:proofErr w:type="gramStart"/>
            <w:r w:rsidR="009565CC">
              <w:rPr>
                <w:sz w:val="28"/>
                <w:szCs w:val="28"/>
              </w:rPr>
              <w:t>OUTPUT:-</w:t>
            </w:r>
            <w:proofErr w:type="gramEnd"/>
          </w:p>
          <w:tbl>
            <w:tblPr>
              <w:tblpPr w:leftFromText="180" w:rightFromText="180" w:vertAnchor="text" w:horzAnchor="page" w:tblpX="3865" w:tblpY="265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076"/>
            </w:tblGrid>
            <w:tr w:rsidR="00094C35" w14:paraId="46C22A7F" w14:textId="77777777" w:rsidTr="00094C35">
              <w:tblPrEx>
                <w:tblCellMar>
                  <w:top w:w="0" w:type="dxa"/>
                  <w:bottom w:w="0" w:type="dxa"/>
                </w:tblCellMar>
              </w:tblPrEx>
              <w:trPr>
                <w:trHeight w:val="6564"/>
              </w:trPr>
              <w:tc>
                <w:tcPr>
                  <w:tcW w:w="5076" w:type="dxa"/>
                </w:tcPr>
                <w:p w14:paraId="1D22451D" w14:textId="77777777" w:rsidR="00094C35" w:rsidRDefault="00094C35" w:rsidP="00BD4CC3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C86046C" w14:textId="2849EE90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 xml:space="preserve">     {</w:t>
            </w:r>
          </w:p>
          <w:p w14:paraId="3C649580" w14:textId="55E00293" w:rsidR="00BD4CC3" w:rsidRPr="00BD4CC3" w:rsidRDefault="00094C35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094C35">
              <w:rPr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59FE830D" wp14:editId="7AB86648">
                  <wp:simplePos x="0" y="0"/>
                  <wp:positionH relativeFrom="column">
                    <wp:posOffset>2419985</wp:posOffset>
                  </wp:positionH>
                  <wp:positionV relativeFrom="paragraph">
                    <wp:posOffset>10795</wp:posOffset>
                  </wp:positionV>
                  <wp:extent cx="3230880" cy="4107180"/>
                  <wp:effectExtent l="0" t="0" r="7620" b="7620"/>
                  <wp:wrapNone/>
                  <wp:docPr id="623483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483377" name=""/>
                          <pic:cNvPicPr/>
                        </pic:nvPicPr>
                        <pic:blipFill>
                          <a:blip r:embed="rId12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880" cy="410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4CC3" w:rsidRPr="00BD4CC3">
              <w:rPr>
                <w:sz w:val="28"/>
                <w:szCs w:val="28"/>
              </w:rPr>
              <w:t xml:space="preserve">       </w:t>
            </w:r>
            <w:proofErr w:type="spellStart"/>
            <w:r w:rsidR="00BD4CC3" w:rsidRPr="00BD4CC3">
              <w:rPr>
                <w:sz w:val="28"/>
                <w:szCs w:val="28"/>
              </w:rPr>
              <w:t>printf</w:t>
            </w:r>
            <w:proofErr w:type="spellEnd"/>
            <w:r w:rsidR="00BD4CC3" w:rsidRPr="00BD4CC3">
              <w:rPr>
                <w:sz w:val="28"/>
                <w:szCs w:val="28"/>
              </w:rPr>
              <w:t>("\</w:t>
            </w:r>
            <w:proofErr w:type="spellStart"/>
            <w:r w:rsidR="00BD4CC3" w:rsidRPr="00BD4CC3">
              <w:rPr>
                <w:sz w:val="28"/>
                <w:szCs w:val="28"/>
              </w:rPr>
              <w:t>n%d</w:t>
            </w:r>
            <w:proofErr w:type="spellEnd"/>
            <w:proofErr w:type="gramStart"/>
            <w:r w:rsidR="00BD4CC3" w:rsidRPr="00BD4CC3">
              <w:rPr>
                <w:sz w:val="28"/>
                <w:szCs w:val="28"/>
              </w:rPr>
              <w:t>",</w:t>
            </w:r>
            <w:proofErr w:type="spellStart"/>
            <w:r w:rsidR="00BD4CC3" w:rsidRPr="00BD4CC3">
              <w:rPr>
                <w:sz w:val="28"/>
                <w:szCs w:val="28"/>
              </w:rPr>
              <w:t>i</w:t>
            </w:r>
            <w:proofErr w:type="spellEnd"/>
            <w:proofErr w:type="gramEnd"/>
            <w:r w:rsidR="00BD4CC3" w:rsidRPr="00BD4CC3">
              <w:rPr>
                <w:sz w:val="28"/>
                <w:szCs w:val="28"/>
              </w:rPr>
              <w:t>);</w:t>
            </w:r>
          </w:p>
          <w:p w14:paraId="79C8297C" w14:textId="0F589F32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 xml:space="preserve">     }</w:t>
            </w:r>
          </w:p>
          <w:p w14:paraId="0EEC8006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 xml:space="preserve">   }</w:t>
            </w:r>
          </w:p>
          <w:p w14:paraId="21F810F7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</w:p>
          <w:p w14:paraId="44AFA2B4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 xml:space="preserve">   </w:t>
            </w:r>
            <w:proofErr w:type="spellStart"/>
            <w:r w:rsidRPr="00BD4CC3">
              <w:rPr>
                <w:sz w:val="28"/>
                <w:szCs w:val="28"/>
              </w:rPr>
              <w:t>printf</w:t>
            </w:r>
            <w:proofErr w:type="spellEnd"/>
            <w:r w:rsidRPr="00BD4CC3">
              <w:rPr>
                <w:sz w:val="28"/>
                <w:szCs w:val="28"/>
              </w:rPr>
              <w:t>("\n");</w:t>
            </w:r>
          </w:p>
          <w:p w14:paraId="2101BE77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</w:p>
          <w:p w14:paraId="5AF4A45C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 xml:space="preserve">   int sum=0;</w:t>
            </w:r>
          </w:p>
          <w:p w14:paraId="7652420C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</w:p>
          <w:p w14:paraId="4CBCC463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 xml:space="preserve">   </w:t>
            </w:r>
            <w:proofErr w:type="gramStart"/>
            <w:r w:rsidRPr="00BD4CC3">
              <w:rPr>
                <w:sz w:val="28"/>
                <w:szCs w:val="28"/>
              </w:rPr>
              <w:t>for(</w:t>
            </w:r>
            <w:proofErr w:type="spellStart"/>
            <w:proofErr w:type="gramEnd"/>
            <w:r w:rsidRPr="00BD4CC3">
              <w:rPr>
                <w:sz w:val="28"/>
                <w:szCs w:val="28"/>
              </w:rPr>
              <w:t>i</w:t>
            </w:r>
            <w:proofErr w:type="spellEnd"/>
            <w:r w:rsidRPr="00BD4CC3">
              <w:rPr>
                <w:sz w:val="28"/>
                <w:szCs w:val="28"/>
              </w:rPr>
              <w:t xml:space="preserve">=101; </w:t>
            </w:r>
            <w:proofErr w:type="spellStart"/>
            <w:r w:rsidRPr="00BD4CC3">
              <w:rPr>
                <w:sz w:val="28"/>
                <w:szCs w:val="28"/>
              </w:rPr>
              <w:t>i</w:t>
            </w:r>
            <w:proofErr w:type="spellEnd"/>
            <w:r w:rsidRPr="00BD4CC3">
              <w:rPr>
                <w:sz w:val="28"/>
                <w:szCs w:val="28"/>
              </w:rPr>
              <w:t xml:space="preserve">&lt;200; </w:t>
            </w:r>
            <w:proofErr w:type="spellStart"/>
            <w:r w:rsidRPr="00BD4CC3">
              <w:rPr>
                <w:sz w:val="28"/>
                <w:szCs w:val="28"/>
              </w:rPr>
              <w:t>i</w:t>
            </w:r>
            <w:proofErr w:type="spellEnd"/>
            <w:r w:rsidRPr="00BD4CC3">
              <w:rPr>
                <w:sz w:val="28"/>
                <w:szCs w:val="28"/>
              </w:rPr>
              <w:t>++)</w:t>
            </w:r>
          </w:p>
          <w:p w14:paraId="00C6F7E4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 xml:space="preserve">   {</w:t>
            </w:r>
          </w:p>
          <w:p w14:paraId="6C2084D9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 xml:space="preserve">     if(i%5==0)</w:t>
            </w:r>
          </w:p>
          <w:p w14:paraId="36955A51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 xml:space="preserve">     {</w:t>
            </w:r>
          </w:p>
          <w:p w14:paraId="1AB6A095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 xml:space="preserve">       sum += </w:t>
            </w:r>
            <w:proofErr w:type="spellStart"/>
            <w:r w:rsidRPr="00BD4CC3">
              <w:rPr>
                <w:sz w:val="28"/>
                <w:szCs w:val="28"/>
              </w:rPr>
              <w:t>i</w:t>
            </w:r>
            <w:proofErr w:type="spellEnd"/>
            <w:r w:rsidRPr="00BD4CC3">
              <w:rPr>
                <w:sz w:val="28"/>
                <w:szCs w:val="28"/>
              </w:rPr>
              <w:t>;</w:t>
            </w:r>
          </w:p>
          <w:p w14:paraId="6B3B2EB8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 xml:space="preserve">     }</w:t>
            </w:r>
          </w:p>
          <w:p w14:paraId="587C4AB1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 xml:space="preserve">   }</w:t>
            </w:r>
          </w:p>
          <w:p w14:paraId="334A6043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</w:p>
          <w:p w14:paraId="475BBCC3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BD4CC3">
              <w:rPr>
                <w:sz w:val="28"/>
                <w:szCs w:val="28"/>
              </w:rPr>
              <w:t>printf</w:t>
            </w:r>
            <w:proofErr w:type="spellEnd"/>
            <w:r w:rsidRPr="00BD4CC3">
              <w:rPr>
                <w:sz w:val="28"/>
                <w:szCs w:val="28"/>
              </w:rPr>
              <w:t>(</w:t>
            </w:r>
            <w:proofErr w:type="gramEnd"/>
            <w:r w:rsidRPr="00BD4CC3">
              <w:rPr>
                <w:sz w:val="28"/>
                <w:szCs w:val="28"/>
              </w:rPr>
              <w:t>"The sum : %d \n", sum);</w:t>
            </w:r>
          </w:p>
          <w:p w14:paraId="25655730" w14:textId="77777777" w:rsidR="00BD4CC3" w:rsidRPr="00BD4CC3" w:rsidRDefault="00BD4CC3" w:rsidP="00BD4CC3">
            <w:pPr>
              <w:spacing w:after="0" w:line="240" w:lineRule="auto"/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 xml:space="preserve">    return 0;</w:t>
            </w:r>
          </w:p>
          <w:p w14:paraId="4340C810" w14:textId="3BCE97D1" w:rsidR="00213099" w:rsidRDefault="00BD4CC3" w:rsidP="00BD4CC3">
            <w:pPr>
              <w:rPr>
                <w:sz w:val="28"/>
                <w:szCs w:val="28"/>
              </w:rPr>
            </w:pPr>
            <w:r w:rsidRPr="00BD4CC3">
              <w:rPr>
                <w:sz w:val="28"/>
                <w:szCs w:val="28"/>
              </w:rPr>
              <w:t>}</w:t>
            </w:r>
          </w:p>
        </w:tc>
      </w:tr>
    </w:tbl>
    <w:p w14:paraId="4F3EB2B3" w14:textId="191E8F28" w:rsidR="00E51C1A" w:rsidRDefault="00E51C1A" w:rsidP="00E51C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</w:p>
    <w:p w14:paraId="21838010" w14:textId="77777777" w:rsidR="009565CC" w:rsidRDefault="009565CC" w:rsidP="00E51C1A">
      <w:pPr>
        <w:rPr>
          <w:sz w:val="28"/>
          <w:szCs w:val="28"/>
        </w:rPr>
      </w:pPr>
    </w:p>
    <w:p w14:paraId="6B880071" w14:textId="4CB5A0AD" w:rsidR="009565CC" w:rsidRPr="00050A3C" w:rsidRDefault="009565CC" w:rsidP="009565CC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 xml:space="preserve">PROGRAM </w:t>
      </w:r>
      <w:r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>5</w:t>
      </w:r>
    </w:p>
    <w:p w14:paraId="483D26F0" w14:textId="63FD0ED1" w:rsidR="00DF03BA" w:rsidRDefault="009565CC" w:rsidP="009565CC">
      <w:pPr>
        <w:rPr>
          <w:sz w:val="28"/>
          <w:szCs w:val="28"/>
        </w:rPr>
      </w:pPr>
      <w:r>
        <w:rPr>
          <w:sz w:val="28"/>
          <w:szCs w:val="28"/>
        </w:rPr>
        <w:t>AIM- WACP</w:t>
      </w:r>
      <w:r w:rsidRPr="006F7CAC">
        <w:rPr>
          <w:sz w:val="28"/>
          <w:szCs w:val="28"/>
        </w:rPr>
        <w:t xml:space="preserve"> </w:t>
      </w:r>
      <w:r w:rsidR="00DF03BA">
        <w:rPr>
          <w:sz w:val="28"/>
          <w:szCs w:val="28"/>
        </w:rPr>
        <w:t xml:space="preserve">to find </w:t>
      </w:r>
      <w:proofErr w:type="gramStart"/>
      <w:r w:rsidR="00DF03BA" w:rsidRPr="00DF03BA">
        <w:rPr>
          <w:sz w:val="28"/>
          <w:szCs w:val="28"/>
        </w:rPr>
        <w:t>The</w:t>
      </w:r>
      <w:proofErr w:type="gramEnd"/>
      <w:r w:rsidR="00DF03BA" w:rsidRPr="00DF03BA">
        <w:rPr>
          <w:sz w:val="28"/>
          <w:szCs w:val="28"/>
        </w:rPr>
        <w:t xml:space="preserve"> distance between two cities (In KM) is input through key board. Write a program to convert and print this distance in meters, feet, inches &amp; </w:t>
      </w:r>
      <w:proofErr w:type="spellStart"/>
      <w:r w:rsidR="00DF03BA" w:rsidRPr="00DF03BA">
        <w:rPr>
          <w:sz w:val="28"/>
          <w:szCs w:val="28"/>
        </w:rPr>
        <w:t>centimeters</w:t>
      </w:r>
      <w:proofErr w:type="spellEnd"/>
      <w:r w:rsidR="00DF03BA" w:rsidRPr="00DF03BA">
        <w:rPr>
          <w:sz w:val="28"/>
          <w:szCs w:val="28"/>
        </w:rPr>
        <w:t>.</w:t>
      </w:r>
    </w:p>
    <w:p w14:paraId="3AEAF15D" w14:textId="77777777" w:rsidR="009565CC" w:rsidRDefault="009565CC" w:rsidP="009565CC">
      <w:pPr>
        <w:rPr>
          <w:sz w:val="28"/>
          <w:szCs w:val="28"/>
        </w:rPr>
      </w:pPr>
      <w:r>
        <w:rPr>
          <w:sz w:val="28"/>
          <w:szCs w:val="28"/>
        </w:rPr>
        <w:t xml:space="preserve">CODE-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3BA" w14:paraId="4A0DB943" w14:textId="77777777" w:rsidTr="00DF03BA">
        <w:tc>
          <w:tcPr>
            <w:tcW w:w="9016" w:type="dxa"/>
          </w:tcPr>
          <w:p w14:paraId="38EB553C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  <w:r w:rsidRPr="002661B5">
              <w:rPr>
                <w:sz w:val="28"/>
                <w:szCs w:val="28"/>
              </w:rPr>
              <w:t>#include&lt;stdio.h&gt;</w:t>
            </w:r>
          </w:p>
          <w:p w14:paraId="3731AC20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</w:p>
          <w:p w14:paraId="07A50C7D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  <w:r w:rsidRPr="002661B5">
              <w:rPr>
                <w:sz w:val="28"/>
                <w:szCs w:val="28"/>
              </w:rPr>
              <w:t xml:space="preserve">int </w:t>
            </w:r>
            <w:proofErr w:type="gramStart"/>
            <w:r w:rsidRPr="002661B5">
              <w:rPr>
                <w:sz w:val="28"/>
                <w:szCs w:val="28"/>
              </w:rPr>
              <w:t>main(</w:t>
            </w:r>
            <w:proofErr w:type="gramEnd"/>
            <w:r w:rsidRPr="002661B5">
              <w:rPr>
                <w:sz w:val="28"/>
                <w:szCs w:val="28"/>
              </w:rPr>
              <w:t>)</w:t>
            </w:r>
          </w:p>
          <w:p w14:paraId="61DCC81D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  <w:r w:rsidRPr="002661B5">
              <w:rPr>
                <w:sz w:val="28"/>
                <w:szCs w:val="28"/>
              </w:rPr>
              <w:t>{</w:t>
            </w:r>
          </w:p>
          <w:p w14:paraId="6DF5DCEB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  <w:r w:rsidRPr="002661B5">
              <w:rPr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2661B5">
              <w:rPr>
                <w:sz w:val="28"/>
                <w:szCs w:val="28"/>
              </w:rPr>
              <w:t>Km,m</w:t>
            </w:r>
            <w:proofErr w:type="spellEnd"/>
            <w:proofErr w:type="gramEnd"/>
            <w:r w:rsidRPr="002661B5">
              <w:rPr>
                <w:sz w:val="28"/>
                <w:szCs w:val="28"/>
              </w:rPr>
              <w:t>;</w:t>
            </w:r>
          </w:p>
          <w:p w14:paraId="0C292227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  <w:r w:rsidRPr="002661B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661B5">
              <w:rPr>
                <w:sz w:val="28"/>
                <w:szCs w:val="28"/>
              </w:rPr>
              <w:t>printf</w:t>
            </w:r>
            <w:proofErr w:type="spellEnd"/>
            <w:r w:rsidRPr="002661B5">
              <w:rPr>
                <w:sz w:val="28"/>
                <w:szCs w:val="28"/>
              </w:rPr>
              <w:t>(</w:t>
            </w:r>
            <w:proofErr w:type="gramEnd"/>
            <w:r w:rsidRPr="002661B5">
              <w:rPr>
                <w:sz w:val="28"/>
                <w:szCs w:val="28"/>
              </w:rPr>
              <w:t>"Enter the Distance in Km = ");</w:t>
            </w:r>
          </w:p>
          <w:p w14:paraId="210FF289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  <w:r w:rsidRPr="002661B5">
              <w:rPr>
                <w:sz w:val="28"/>
                <w:szCs w:val="28"/>
              </w:rPr>
              <w:t xml:space="preserve">    </w:t>
            </w:r>
            <w:proofErr w:type="spellStart"/>
            <w:r w:rsidRPr="002661B5">
              <w:rPr>
                <w:sz w:val="28"/>
                <w:szCs w:val="28"/>
              </w:rPr>
              <w:t>scanf</w:t>
            </w:r>
            <w:proofErr w:type="spellEnd"/>
            <w:r w:rsidRPr="002661B5">
              <w:rPr>
                <w:sz w:val="28"/>
                <w:szCs w:val="28"/>
              </w:rPr>
              <w:t>("%</w:t>
            </w:r>
            <w:proofErr w:type="spellStart"/>
            <w:r w:rsidRPr="002661B5">
              <w:rPr>
                <w:sz w:val="28"/>
                <w:szCs w:val="28"/>
              </w:rPr>
              <w:t>d</w:t>
            </w:r>
            <w:proofErr w:type="gramStart"/>
            <w:r w:rsidRPr="002661B5">
              <w:rPr>
                <w:sz w:val="28"/>
                <w:szCs w:val="28"/>
              </w:rPr>
              <w:t>",&amp;</w:t>
            </w:r>
            <w:proofErr w:type="gramEnd"/>
            <w:r w:rsidRPr="002661B5">
              <w:rPr>
                <w:sz w:val="28"/>
                <w:szCs w:val="28"/>
              </w:rPr>
              <w:t>Km</w:t>
            </w:r>
            <w:proofErr w:type="spellEnd"/>
            <w:r w:rsidRPr="002661B5">
              <w:rPr>
                <w:sz w:val="28"/>
                <w:szCs w:val="28"/>
              </w:rPr>
              <w:t>);</w:t>
            </w:r>
          </w:p>
          <w:p w14:paraId="7BD8265E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</w:p>
          <w:p w14:paraId="2E44D19F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  <w:r w:rsidRPr="002661B5">
              <w:rPr>
                <w:sz w:val="28"/>
                <w:szCs w:val="28"/>
              </w:rPr>
              <w:t xml:space="preserve">    m= Km * 1000;</w:t>
            </w:r>
          </w:p>
          <w:p w14:paraId="212A82C7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  <w:r w:rsidRPr="002661B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661B5">
              <w:rPr>
                <w:sz w:val="28"/>
                <w:szCs w:val="28"/>
              </w:rPr>
              <w:t>printf</w:t>
            </w:r>
            <w:proofErr w:type="spellEnd"/>
            <w:r w:rsidRPr="002661B5">
              <w:rPr>
                <w:sz w:val="28"/>
                <w:szCs w:val="28"/>
              </w:rPr>
              <w:t>(</w:t>
            </w:r>
            <w:proofErr w:type="gramEnd"/>
            <w:r w:rsidRPr="002661B5">
              <w:rPr>
                <w:sz w:val="28"/>
                <w:szCs w:val="28"/>
              </w:rPr>
              <w:t>"\n The distance In Meter = %</w:t>
            </w:r>
            <w:proofErr w:type="spellStart"/>
            <w:r w:rsidRPr="002661B5">
              <w:rPr>
                <w:sz w:val="28"/>
                <w:szCs w:val="28"/>
              </w:rPr>
              <w:t>d",m</w:t>
            </w:r>
            <w:proofErr w:type="spellEnd"/>
            <w:r w:rsidRPr="002661B5">
              <w:rPr>
                <w:sz w:val="28"/>
                <w:szCs w:val="28"/>
              </w:rPr>
              <w:t>);</w:t>
            </w:r>
          </w:p>
          <w:p w14:paraId="76E7C0BD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</w:p>
          <w:p w14:paraId="33DA188F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</w:p>
          <w:p w14:paraId="50ECF034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  <w:r w:rsidRPr="002661B5">
              <w:rPr>
                <w:sz w:val="28"/>
                <w:szCs w:val="28"/>
              </w:rPr>
              <w:t xml:space="preserve">    int Cm;</w:t>
            </w:r>
          </w:p>
          <w:p w14:paraId="2CC7D4F5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  <w:r w:rsidRPr="002661B5">
              <w:rPr>
                <w:sz w:val="28"/>
                <w:szCs w:val="28"/>
              </w:rPr>
              <w:t xml:space="preserve">    Cm = m * 100;</w:t>
            </w:r>
          </w:p>
          <w:p w14:paraId="09417B39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  <w:r w:rsidRPr="002661B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661B5">
              <w:rPr>
                <w:sz w:val="28"/>
                <w:szCs w:val="28"/>
              </w:rPr>
              <w:t>printf</w:t>
            </w:r>
            <w:proofErr w:type="spellEnd"/>
            <w:r w:rsidRPr="002661B5">
              <w:rPr>
                <w:sz w:val="28"/>
                <w:szCs w:val="28"/>
              </w:rPr>
              <w:t>(</w:t>
            </w:r>
            <w:proofErr w:type="gramEnd"/>
            <w:r w:rsidRPr="002661B5">
              <w:rPr>
                <w:sz w:val="28"/>
                <w:szCs w:val="28"/>
              </w:rPr>
              <w:t xml:space="preserve">"\n The distance In </w:t>
            </w:r>
            <w:proofErr w:type="spellStart"/>
            <w:r w:rsidRPr="002661B5">
              <w:rPr>
                <w:sz w:val="28"/>
                <w:szCs w:val="28"/>
              </w:rPr>
              <w:t>Centimeter</w:t>
            </w:r>
            <w:proofErr w:type="spellEnd"/>
            <w:r w:rsidRPr="002661B5">
              <w:rPr>
                <w:sz w:val="28"/>
                <w:szCs w:val="28"/>
              </w:rPr>
              <w:t xml:space="preserve"> = %</w:t>
            </w:r>
            <w:proofErr w:type="spellStart"/>
            <w:r w:rsidRPr="002661B5">
              <w:rPr>
                <w:sz w:val="28"/>
                <w:szCs w:val="28"/>
              </w:rPr>
              <w:t>d",Cm</w:t>
            </w:r>
            <w:proofErr w:type="spellEnd"/>
            <w:r w:rsidRPr="002661B5">
              <w:rPr>
                <w:sz w:val="28"/>
                <w:szCs w:val="28"/>
              </w:rPr>
              <w:t>);</w:t>
            </w:r>
          </w:p>
          <w:p w14:paraId="3020E05F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</w:p>
          <w:p w14:paraId="784C6BDC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  <w:r w:rsidRPr="002661B5">
              <w:rPr>
                <w:sz w:val="28"/>
                <w:szCs w:val="28"/>
              </w:rPr>
              <w:t xml:space="preserve">    float Feet;</w:t>
            </w:r>
          </w:p>
          <w:p w14:paraId="26D2BE7A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  <w:r w:rsidRPr="002661B5">
              <w:rPr>
                <w:sz w:val="28"/>
                <w:szCs w:val="28"/>
              </w:rPr>
              <w:t xml:space="preserve">    Feet = m * </w:t>
            </w:r>
            <w:proofErr w:type="gramStart"/>
            <w:r w:rsidRPr="002661B5">
              <w:rPr>
                <w:sz w:val="28"/>
                <w:szCs w:val="28"/>
              </w:rPr>
              <w:t>3.280 ;</w:t>
            </w:r>
            <w:proofErr w:type="gramEnd"/>
          </w:p>
          <w:p w14:paraId="7DE202FE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  <w:r w:rsidRPr="002661B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661B5">
              <w:rPr>
                <w:sz w:val="28"/>
                <w:szCs w:val="28"/>
              </w:rPr>
              <w:t>printf</w:t>
            </w:r>
            <w:proofErr w:type="spellEnd"/>
            <w:r w:rsidRPr="002661B5">
              <w:rPr>
                <w:sz w:val="28"/>
                <w:szCs w:val="28"/>
              </w:rPr>
              <w:t>(</w:t>
            </w:r>
            <w:proofErr w:type="gramEnd"/>
            <w:r w:rsidRPr="002661B5">
              <w:rPr>
                <w:sz w:val="28"/>
                <w:szCs w:val="28"/>
              </w:rPr>
              <w:t>"\n The distance In Feet = %.3f",Feet);</w:t>
            </w:r>
          </w:p>
          <w:p w14:paraId="6299BEB6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</w:p>
          <w:p w14:paraId="3F363072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  <w:r w:rsidRPr="002661B5">
              <w:rPr>
                <w:sz w:val="28"/>
                <w:szCs w:val="28"/>
              </w:rPr>
              <w:t xml:space="preserve">    int Inches;</w:t>
            </w:r>
          </w:p>
          <w:p w14:paraId="1CED6793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  <w:r w:rsidRPr="002661B5">
              <w:rPr>
                <w:sz w:val="28"/>
                <w:szCs w:val="28"/>
              </w:rPr>
              <w:t xml:space="preserve">    Inches = Feet * 12;</w:t>
            </w:r>
          </w:p>
          <w:p w14:paraId="5AAB23EE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  <w:r w:rsidRPr="002661B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661B5">
              <w:rPr>
                <w:sz w:val="28"/>
                <w:szCs w:val="28"/>
              </w:rPr>
              <w:t>printf</w:t>
            </w:r>
            <w:proofErr w:type="spellEnd"/>
            <w:r w:rsidRPr="002661B5">
              <w:rPr>
                <w:sz w:val="28"/>
                <w:szCs w:val="28"/>
              </w:rPr>
              <w:t>(</w:t>
            </w:r>
            <w:proofErr w:type="gramEnd"/>
            <w:r w:rsidRPr="002661B5">
              <w:rPr>
                <w:sz w:val="28"/>
                <w:szCs w:val="28"/>
              </w:rPr>
              <w:t>"\n The distance In Inches = %</w:t>
            </w:r>
            <w:proofErr w:type="spellStart"/>
            <w:r w:rsidRPr="002661B5">
              <w:rPr>
                <w:sz w:val="28"/>
                <w:szCs w:val="28"/>
              </w:rPr>
              <w:t>d",Inches</w:t>
            </w:r>
            <w:proofErr w:type="spellEnd"/>
            <w:r w:rsidRPr="002661B5">
              <w:rPr>
                <w:sz w:val="28"/>
                <w:szCs w:val="28"/>
              </w:rPr>
              <w:t>);</w:t>
            </w:r>
          </w:p>
          <w:p w14:paraId="728E3DC5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</w:p>
          <w:p w14:paraId="55E4A660" w14:textId="77777777" w:rsidR="002661B5" w:rsidRPr="002661B5" w:rsidRDefault="002661B5" w:rsidP="002661B5">
            <w:pPr>
              <w:spacing w:after="0" w:line="240" w:lineRule="auto"/>
              <w:rPr>
                <w:sz w:val="28"/>
                <w:szCs w:val="28"/>
              </w:rPr>
            </w:pPr>
            <w:r w:rsidRPr="002661B5">
              <w:rPr>
                <w:sz w:val="28"/>
                <w:szCs w:val="28"/>
              </w:rPr>
              <w:t xml:space="preserve">    </w:t>
            </w:r>
            <w:proofErr w:type="spellStart"/>
            <w:r w:rsidRPr="002661B5">
              <w:rPr>
                <w:sz w:val="28"/>
                <w:szCs w:val="28"/>
              </w:rPr>
              <w:t>printf</w:t>
            </w:r>
            <w:proofErr w:type="spellEnd"/>
            <w:r w:rsidRPr="002661B5">
              <w:rPr>
                <w:sz w:val="28"/>
                <w:szCs w:val="28"/>
              </w:rPr>
              <w:t>("\n");</w:t>
            </w:r>
          </w:p>
          <w:p w14:paraId="2F2C1AD2" w14:textId="3FCF9BCC" w:rsidR="00DF03BA" w:rsidRDefault="002661B5" w:rsidP="002661B5">
            <w:pPr>
              <w:rPr>
                <w:sz w:val="28"/>
                <w:szCs w:val="28"/>
              </w:rPr>
            </w:pPr>
            <w:r w:rsidRPr="002661B5">
              <w:rPr>
                <w:sz w:val="28"/>
                <w:szCs w:val="28"/>
              </w:rPr>
              <w:t>}</w:t>
            </w:r>
          </w:p>
        </w:tc>
      </w:tr>
    </w:tbl>
    <w:p w14:paraId="1A135ECD" w14:textId="77777777" w:rsidR="002661B5" w:rsidRDefault="002661B5" w:rsidP="00E51C1A">
      <w:pPr>
        <w:rPr>
          <w:sz w:val="28"/>
          <w:szCs w:val="28"/>
        </w:rPr>
      </w:pPr>
    </w:p>
    <w:tbl>
      <w:tblPr>
        <w:tblW w:w="9072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2661B5" w14:paraId="108C8274" w14:textId="77777777" w:rsidTr="002661B5">
        <w:tblPrEx>
          <w:tblCellMar>
            <w:top w:w="0" w:type="dxa"/>
            <w:bottom w:w="0" w:type="dxa"/>
          </w:tblCellMar>
        </w:tblPrEx>
        <w:trPr>
          <w:trHeight w:val="1632"/>
        </w:trPr>
        <w:tc>
          <w:tcPr>
            <w:tcW w:w="9072" w:type="dxa"/>
          </w:tcPr>
          <w:p w14:paraId="560ECAF2" w14:textId="3EC64BA7" w:rsidR="002661B5" w:rsidRDefault="00801B6A" w:rsidP="00801B6A">
            <w:pPr>
              <w:rPr>
                <w:sz w:val="28"/>
                <w:szCs w:val="28"/>
              </w:rPr>
            </w:pPr>
            <w:r w:rsidRPr="00801B6A">
              <w:rPr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0ECD5FB6" wp14:editId="58ECECED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635</wp:posOffset>
                  </wp:positionV>
                  <wp:extent cx="3520440" cy="1043940"/>
                  <wp:effectExtent l="0" t="0" r="3810" b="3810"/>
                  <wp:wrapNone/>
                  <wp:docPr id="340266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266614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2661B5">
              <w:rPr>
                <w:sz w:val="28"/>
                <w:szCs w:val="28"/>
              </w:rPr>
              <w:t>Output:-</w:t>
            </w:r>
            <w:proofErr w:type="gramEnd"/>
            <w:r>
              <w:rPr>
                <w:noProof/>
              </w:rPr>
              <w:t xml:space="preserve"> </w:t>
            </w:r>
          </w:p>
        </w:tc>
      </w:tr>
    </w:tbl>
    <w:p w14:paraId="6C1B39DF" w14:textId="7A190165" w:rsidR="009565CC" w:rsidRPr="00812BB3" w:rsidRDefault="009565CC" w:rsidP="002661B5">
      <w:pPr>
        <w:rPr>
          <w:sz w:val="28"/>
          <w:szCs w:val="28"/>
        </w:rPr>
      </w:pPr>
    </w:p>
    <w:sectPr w:rsidR="009565CC" w:rsidRPr="00812BB3" w:rsidSect="00491B9F">
      <w:headerReference w:type="default" r:id="rId14"/>
      <w:footerReference w:type="default" r:id="rId15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67B23" w14:textId="77777777" w:rsidR="00491B9F" w:rsidRDefault="00491B9F" w:rsidP="008542C3">
      <w:pPr>
        <w:spacing w:after="0" w:line="240" w:lineRule="auto"/>
      </w:pPr>
      <w:r>
        <w:separator/>
      </w:r>
    </w:p>
  </w:endnote>
  <w:endnote w:type="continuationSeparator" w:id="0">
    <w:p w14:paraId="151836AE" w14:textId="77777777" w:rsidR="00491B9F" w:rsidRDefault="00491B9F" w:rsidP="008542C3">
      <w:pPr>
        <w:spacing w:after="0" w:line="240" w:lineRule="auto"/>
      </w:pPr>
      <w:r>
        <w:continuationSeparator/>
      </w:r>
    </w:p>
  </w:endnote>
  <w:endnote w:type="continuationNotice" w:id="1">
    <w:p w14:paraId="7797D688" w14:textId="77777777" w:rsidR="00491B9F" w:rsidRDefault="00491B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E85CF" w14:textId="77777777" w:rsidR="00491B9F" w:rsidRDefault="00491B9F" w:rsidP="008542C3">
      <w:pPr>
        <w:spacing w:after="0" w:line="240" w:lineRule="auto"/>
      </w:pPr>
      <w:r>
        <w:separator/>
      </w:r>
    </w:p>
  </w:footnote>
  <w:footnote w:type="continuationSeparator" w:id="0">
    <w:p w14:paraId="6BA2E17D" w14:textId="77777777" w:rsidR="00491B9F" w:rsidRDefault="00491B9F" w:rsidP="008542C3">
      <w:pPr>
        <w:spacing w:after="0" w:line="240" w:lineRule="auto"/>
      </w:pPr>
      <w:r>
        <w:continuationSeparator/>
      </w:r>
    </w:p>
  </w:footnote>
  <w:footnote w:type="continuationNotice" w:id="1">
    <w:p w14:paraId="4AE90DC0" w14:textId="77777777" w:rsidR="00491B9F" w:rsidRDefault="00491B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DEA" w14:textId="6A4BF4AF" w:rsidR="008542C3" w:rsidRDefault="00407E08">
    <w:pPr>
      <w:pStyle w:val="Header"/>
    </w:pPr>
    <w:proofErr w:type="spellStart"/>
    <w:r>
      <w:t>C_programming</w:t>
    </w:r>
    <w:proofErr w:type="spellEnd"/>
    <w:r w:rsidR="008542C3">
      <w:t xml:space="preserve">                                                                                                       </w:t>
    </w:r>
    <w:r w:rsidR="00050A3C">
      <w:t xml:space="preserve">     </w:t>
    </w:r>
    <w:r w:rsidR="008542C3">
      <w:t xml:space="preserve"> Subject </w:t>
    </w:r>
    <w:proofErr w:type="gramStart"/>
    <w:r w:rsidR="008542C3">
      <w:t>Code</w:t>
    </w:r>
    <w:r>
      <w:t>:-</w:t>
    </w:r>
    <w:proofErr w:type="gramEnd"/>
    <w:r w:rsidR="00050A3C" w:rsidRPr="00050A3C">
      <w:t xml:space="preserve"> </w:t>
    </w:r>
    <w:r w:rsidR="00050A3C">
      <w:t>C2210C1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20871"/>
    <w:rsid w:val="00023E61"/>
    <w:rsid w:val="00041A57"/>
    <w:rsid w:val="0004504F"/>
    <w:rsid w:val="00050A3C"/>
    <w:rsid w:val="000542EC"/>
    <w:rsid w:val="00070CF4"/>
    <w:rsid w:val="000872CF"/>
    <w:rsid w:val="00094C35"/>
    <w:rsid w:val="000954C7"/>
    <w:rsid w:val="000A0C98"/>
    <w:rsid w:val="000B4217"/>
    <w:rsid w:val="000D4C58"/>
    <w:rsid w:val="001065D0"/>
    <w:rsid w:val="001071B5"/>
    <w:rsid w:val="00110161"/>
    <w:rsid w:val="00173940"/>
    <w:rsid w:val="00176459"/>
    <w:rsid w:val="001A27FC"/>
    <w:rsid w:val="001B4518"/>
    <w:rsid w:val="001C41BA"/>
    <w:rsid w:val="001C4E00"/>
    <w:rsid w:val="0021173C"/>
    <w:rsid w:val="00213099"/>
    <w:rsid w:val="00214F76"/>
    <w:rsid w:val="00226AA7"/>
    <w:rsid w:val="002661B5"/>
    <w:rsid w:val="00291DE4"/>
    <w:rsid w:val="0029635C"/>
    <w:rsid w:val="002B7544"/>
    <w:rsid w:val="002C012E"/>
    <w:rsid w:val="002C7D05"/>
    <w:rsid w:val="003236A6"/>
    <w:rsid w:val="0034724A"/>
    <w:rsid w:val="003870C5"/>
    <w:rsid w:val="00391394"/>
    <w:rsid w:val="003A2974"/>
    <w:rsid w:val="003A3808"/>
    <w:rsid w:val="003B05DE"/>
    <w:rsid w:val="003C0037"/>
    <w:rsid w:val="003C2F7D"/>
    <w:rsid w:val="003E0D71"/>
    <w:rsid w:val="003F04AD"/>
    <w:rsid w:val="00407E08"/>
    <w:rsid w:val="00471375"/>
    <w:rsid w:val="00491B9F"/>
    <w:rsid w:val="00494BAA"/>
    <w:rsid w:val="004A78DE"/>
    <w:rsid w:val="00500486"/>
    <w:rsid w:val="00512F9A"/>
    <w:rsid w:val="00524F92"/>
    <w:rsid w:val="00597A1F"/>
    <w:rsid w:val="005B45B1"/>
    <w:rsid w:val="006059AA"/>
    <w:rsid w:val="006171A5"/>
    <w:rsid w:val="00620F7C"/>
    <w:rsid w:val="00623A2E"/>
    <w:rsid w:val="00626EB6"/>
    <w:rsid w:val="006A3361"/>
    <w:rsid w:val="006C6962"/>
    <w:rsid w:val="006F079C"/>
    <w:rsid w:val="006F6880"/>
    <w:rsid w:val="006F7CAC"/>
    <w:rsid w:val="00706A34"/>
    <w:rsid w:val="00722609"/>
    <w:rsid w:val="00736E48"/>
    <w:rsid w:val="00741711"/>
    <w:rsid w:val="00765FE9"/>
    <w:rsid w:val="007B4F2D"/>
    <w:rsid w:val="007F4566"/>
    <w:rsid w:val="00801B6A"/>
    <w:rsid w:val="00812BB3"/>
    <w:rsid w:val="0081361A"/>
    <w:rsid w:val="00824EC7"/>
    <w:rsid w:val="00825C8A"/>
    <w:rsid w:val="00837116"/>
    <w:rsid w:val="00847749"/>
    <w:rsid w:val="008542C3"/>
    <w:rsid w:val="008A4947"/>
    <w:rsid w:val="008D5FD9"/>
    <w:rsid w:val="008E2C2A"/>
    <w:rsid w:val="008E64C5"/>
    <w:rsid w:val="0090271C"/>
    <w:rsid w:val="00905F8A"/>
    <w:rsid w:val="00913D2A"/>
    <w:rsid w:val="009565CC"/>
    <w:rsid w:val="00960405"/>
    <w:rsid w:val="009604AD"/>
    <w:rsid w:val="009728FA"/>
    <w:rsid w:val="009D4D28"/>
    <w:rsid w:val="009E57B9"/>
    <w:rsid w:val="009F2B77"/>
    <w:rsid w:val="00A1224B"/>
    <w:rsid w:val="00A40D2E"/>
    <w:rsid w:val="00A500C4"/>
    <w:rsid w:val="00AA521C"/>
    <w:rsid w:val="00AB3EF9"/>
    <w:rsid w:val="00AB4E70"/>
    <w:rsid w:val="00AF211D"/>
    <w:rsid w:val="00AF456A"/>
    <w:rsid w:val="00B252BC"/>
    <w:rsid w:val="00B5678E"/>
    <w:rsid w:val="00B609C4"/>
    <w:rsid w:val="00BD4CC3"/>
    <w:rsid w:val="00BF79B9"/>
    <w:rsid w:val="00C454BB"/>
    <w:rsid w:val="00C4785E"/>
    <w:rsid w:val="00C63F21"/>
    <w:rsid w:val="00C80D0D"/>
    <w:rsid w:val="00C83411"/>
    <w:rsid w:val="00CA0754"/>
    <w:rsid w:val="00CF48CE"/>
    <w:rsid w:val="00D24322"/>
    <w:rsid w:val="00D34248"/>
    <w:rsid w:val="00D405B9"/>
    <w:rsid w:val="00D54F7C"/>
    <w:rsid w:val="00D60699"/>
    <w:rsid w:val="00D61FAF"/>
    <w:rsid w:val="00D71FD0"/>
    <w:rsid w:val="00D724F8"/>
    <w:rsid w:val="00DA7271"/>
    <w:rsid w:val="00DC373F"/>
    <w:rsid w:val="00DD1E5E"/>
    <w:rsid w:val="00DF03BA"/>
    <w:rsid w:val="00DF4B82"/>
    <w:rsid w:val="00E16950"/>
    <w:rsid w:val="00E51C1A"/>
    <w:rsid w:val="00E575CE"/>
    <w:rsid w:val="00E62DB2"/>
    <w:rsid w:val="00E87727"/>
    <w:rsid w:val="00E95E44"/>
    <w:rsid w:val="00EA5193"/>
    <w:rsid w:val="00ED567F"/>
    <w:rsid w:val="00EE3254"/>
    <w:rsid w:val="00EF387D"/>
    <w:rsid w:val="00F13DD6"/>
    <w:rsid w:val="00F3243D"/>
    <w:rsid w:val="00F421C8"/>
    <w:rsid w:val="00FA39F7"/>
    <w:rsid w:val="00FD5266"/>
    <w:rsid w:val="00FD6C20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041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129</cp:revision>
  <dcterms:created xsi:type="dcterms:W3CDTF">2024-01-25T05:00:00Z</dcterms:created>
  <dcterms:modified xsi:type="dcterms:W3CDTF">2024-02-17T13:54:00Z</dcterms:modified>
</cp:coreProperties>
</file>